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people.xml" ContentType="application/vnd.openxmlformats-officedocument.wordprocessingml.people+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464FD" w14:textId="77777777" w:rsidR="00E77E97" w:rsidRPr="00C30AEE" w:rsidRDefault="00E77E97" w:rsidP="00E77E97">
      <w:pPr>
        <w:shd w:val="clear" w:color="auto" w:fill="FFFFFF"/>
        <w:spacing w:line="240" w:lineRule="auto"/>
        <w:jc w:val="both"/>
        <w:rPr>
          <w:rFonts w:ascii="Times New Roman" w:hAnsi="Times New Roman" w:cs="Times New Roman"/>
          <w:b/>
          <w:color w:val="222222"/>
          <w:sz w:val="20"/>
          <w:szCs w:val="20"/>
          <w:lang w:val="en-GB"/>
        </w:rPr>
      </w:pPr>
      <w:bookmarkStart w:id="0" w:name="_Hlk65251491"/>
    </w:p>
    <w:p w14:paraId="4963168D" w14:textId="77777777" w:rsidR="00E77E97" w:rsidRPr="00C30AEE" w:rsidRDefault="00E77E97" w:rsidP="00E77E97">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r w:rsidRPr="005042FC">
        <w:rPr>
          <w:rFonts w:ascii="Times New Roman" w:hAnsi="Times New Roman" w:cs="Times New Roman"/>
          <w:b/>
          <w:color w:val="222222"/>
          <w:sz w:val="20"/>
          <w:szCs w:val="20"/>
          <w:lang w:val="en-GB"/>
        </w:rPr>
        <w:t xml:space="preserve"> </w:t>
      </w:r>
      <w:r w:rsidRPr="00A055E3">
        <w:rPr>
          <w:rFonts w:ascii="Times New Roman" w:hAnsi="Times New Roman" w:cs="Times New Roman"/>
          <w:b/>
          <w:color w:val="222222"/>
          <w:sz w:val="20"/>
          <w:szCs w:val="20"/>
          <w:lang w:val="en-GB"/>
        </w:rPr>
        <w:t>AND TO SINGAPORE PERSONAL DATA PROTECTION ACT (No. 26 of 2012) (“PDPA”)</w:t>
      </w:r>
    </w:p>
    <w:p w14:paraId="7964F47D"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p>
    <w:p w14:paraId="31045460"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0E25AF2F"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w:t>
      </w:r>
      <w:r>
        <w:rPr>
          <w:rFonts w:ascii="Times New Roman" w:hAnsi="Times New Roman" w:cs="Times New Roman"/>
          <w:color w:val="222222"/>
          <w:sz w:val="20"/>
          <w:szCs w:val="20"/>
          <w:lang w:val="en-GB"/>
        </w:rPr>
        <w:t xml:space="preserve">obtain your consent and </w:t>
      </w:r>
      <w:r w:rsidRPr="00C30AEE">
        <w:rPr>
          <w:rFonts w:ascii="Times New Roman" w:hAnsi="Times New Roman" w:cs="Times New Roman"/>
          <w:color w:val="222222"/>
          <w:sz w:val="20"/>
          <w:szCs w:val="20"/>
          <w:lang w:val="en-GB"/>
        </w:rPr>
        <w:t xml:space="preserve">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56BE5C6A" w14:textId="77777777" w:rsidR="00E77E97" w:rsidRDefault="00E77E97" w:rsidP="00E77E9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Pr="00037625">
        <w:rPr>
          <w:rFonts w:ascii="Times New Roman" w:hAnsi="Times New Roman" w:cs="Times New Roman"/>
          <w:b w:val="0"/>
          <w:color w:val="222222"/>
          <w:sz w:val="20"/>
          <w:szCs w:val="20"/>
          <w:lang w:val="en-GB"/>
        </w:rPr>
        <w:t xml:space="preserve"> </w:t>
      </w:r>
    </w:p>
    <w:p w14:paraId="5FEC2D24" w14:textId="77777777" w:rsidR="00E77E97" w:rsidRPr="00D2198D" w:rsidRDefault="00E77E97" w:rsidP="00E77E9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p>
    <w:p w14:paraId="028CA7BB" w14:textId="77777777" w:rsidR="00E77E97" w:rsidRPr="00445908" w:rsidRDefault="00E77E97" w:rsidP="00E77E9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690B68C1"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5BE9A51" w14:textId="77777777" w:rsidR="00E77E97" w:rsidRPr="00C30AEE" w:rsidRDefault="00E77E97" w:rsidP="00E77E97">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2C32FCFA"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3B1FDDDC" w14:textId="77777777" w:rsidR="00E77E97" w:rsidRPr="005E218E" w:rsidRDefault="00E77E97" w:rsidP="00E77E9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5" w:tgtFrame="_blank" w:history="1">
        <w:r w:rsidRPr="00C30AEE">
          <w:rPr>
            <w:rStyle w:val="Collegamentoipertestuale"/>
            <w:rFonts w:ascii="Times New Roman" w:hAnsi="Times New Roman" w:cs="Times New Roman"/>
            <w:b w:val="0"/>
            <w:color w:val="1155CC"/>
            <w:sz w:val="20"/>
            <w:szCs w:val="20"/>
            <w:lang w:val="en-GB"/>
          </w:rPr>
          <w:t>privacy@otb.net</w:t>
        </w:r>
      </w:hyperlink>
      <w:r>
        <w:rPr>
          <w:rFonts w:ascii="Times New Roman" w:hAnsi="Times New Roman" w:cs="Times New Roman"/>
          <w:b w:val="0"/>
          <w:color w:val="222222"/>
          <w:sz w:val="20"/>
          <w:szCs w:val="20"/>
          <w:lang w:val="en-GB"/>
        </w:rPr>
        <w:t>; OTB’s Data Protection Officer (“</w:t>
      </w:r>
      <w:r w:rsidRPr="005E218E">
        <w:rPr>
          <w:rFonts w:ascii="Times New Roman" w:hAnsi="Times New Roman" w:cs="Times New Roman"/>
          <w:color w:val="222222"/>
          <w:sz w:val="20"/>
          <w:szCs w:val="20"/>
          <w:lang w:val="en-GB"/>
        </w:rPr>
        <w:t>DPO</w:t>
      </w:r>
      <w:r>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6" w:tgtFrame="_blank" w:history="1">
        <w:r w:rsidRPr="005E218E">
          <w:rPr>
            <w:rStyle w:val="Collegamentoipertestuale"/>
            <w:rFonts w:ascii="Times New Roman" w:hAnsi="Times New Roman" w:cs="Times New Roman"/>
            <w:b w:val="0"/>
            <w:color w:val="1155CC"/>
            <w:sz w:val="20"/>
            <w:szCs w:val="20"/>
            <w:lang w:val="en-GB"/>
          </w:rPr>
          <w:t>dpo@otb.net</w:t>
        </w:r>
      </w:hyperlink>
      <w:r w:rsidRPr="0025450E">
        <w:rPr>
          <w:rFonts w:ascii="Times New Roman" w:hAnsi="Times New Roman" w:cs="Times New Roman"/>
          <w:b w:val="0"/>
          <w:sz w:val="20"/>
          <w:szCs w:val="20"/>
          <w:lang w:val="en-GB"/>
        </w:rPr>
        <w:t>;</w:t>
      </w:r>
    </w:p>
    <w:p w14:paraId="508F0EFF" w14:textId="77777777" w:rsidR="00E77E97" w:rsidRPr="005E218E" w:rsidRDefault="00E77E97" w:rsidP="00E77E9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xml:space="preserve">”), with registered office in Italy, </w:t>
      </w:r>
      <w:proofErr w:type="spellStart"/>
      <w:r w:rsidRPr="005E218E">
        <w:rPr>
          <w:rFonts w:ascii="Times New Roman" w:hAnsi="Times New Roman" w:cs="Times New Roman"/>
          <w:b w:val="0"/>
          <w:color w:val="222222"/>
          <w:sz w:val="20"/>
          <w:szCs w:val="20"/>
          <w:lang w:val="en-GB"/>
        </w:rPr>
        <w:t>Breganze</w:t>
      </w:r>
      <w:proofErr w:type="spellEnd"/>
      <w:r w:rsidRPr="005E218E">
        <w:rPr>
          <w:rFonts w:ascii="Times New Roman" w:hAnsi="Times New Roman" w:cs="Times New Roman"/>
          <w:b w:val="0"/>
          <w:color w:val="222222"/>
          <w:sz w:val="20"/>
          <w:szCs w:val="20"/>
          <w:lang w:val="en-GB"/>
        </w:rPr>
        <w:t xml:space="preserve"> (Vi), Via </w:t>
      </w:r>
      <w:proofErr w:type="spellStart"/>
      <w:r w:rsidRPr="005E218E">
        <w:rPr>
          <w:rFonts w:ascii="Times New Roman" w:hAnsi="Times New Roman" w:cs="Times New Roman"/>
          <w:b w:val="0"/>
          <w:color w:val="222222"/>
          <w:sz w:val="20"/>
          <w:szCs w:val="20"/>
          <w:lang w:val="en-GB"/>
        </w:rPr>
        <w:t>dell’Industria</w:t>
      </w:r>
      <w:proofErr w:type="spellEnd"/>
      <w:r w:rsidRPr="005E218E">
        <w:rPr>
          <w:rFonts w:ascii="Times New Roman" w:hAnsi="Times New Roman" w:cs="Times New Roman"/>
          <w:b w:val="0"/>
          <w:color w:val="222222"/>
          <w:sz w:val="20"/>
          <w:szCs w:val="20"/>
          <w:lang w:val="en-GB"/>
        </w:rPr>
        <w:t xml:space="preserve"> 4-6, 36042, telephone +390424477555, email </w:t>
      </w:r>
      <w:hyperlink r:id="rId7"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8" w:tgtFrame="_blank" w:history="1">
        <w:r w:rsidRPr="005E218E">
          <w:rPr>
            <w:rStyle w:val="Collegamentoipertestuale"/>
            <w:rFonts w:ascii="Times New Roman" w:hAnsi="Times New Roman" w:cs="Times New Roman"/>
            <w:b w:val="0"/>
            <w:color w:val="1155CC"/>
            <w:sz w:val="20"/>
            <w:szCs w:val="20"/>
            <w:lang w:val="en-GB"/>
          </w:rPr>
          <w:t>dpo@otb.net</w:t>
        </w:r>
      </w:hyperlink>
      <w:r w:rsidRPr="0025450E">
        <w:rPr>
          <w:rFonts w:ascii="Times New Roman" w:hAnsi="Times New Roman" w:cs="Times New Roman"/>
          <w:b w:val="0"/>
          <w:sz w:val="20"/>
          <w:szCs w:val="20"/>
          <w:lang w:val="en-GB"/>
        </w:rPr>
        <w:t>;</w:t>
      </w:r>
    </w:p>
    <w:p w14:paraId="1B3F30D2" w14:textId="7E6091BC" w:rsidR="00E77E97" w:rsidRPr="00D11210" w:rsidRDefault="00E77E97" w:rsidP="00E77E9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w:t>
      </w:r>
      <w:r>
        <w:rPr>
          <w:rFonts w:ascii="Times New Roman" w:hAnsi="Times New Roman" w:cs="Times New Roman"/>
          <w:bCs/>
          <w:color w:val="222222"/>
          <w:sz w:val="20"/>
          <w:szCs w:val="20"/>
          <w:lang w:val="en-GB"/>
        </w:rPr>
        <w:t xml:space="preserve"> Pacific Ltd </w:t>
      </w:r>
      <w:r w:rsidR="002D30DE">
        <w:rPr>
          <w:rFonts w:ascii="Times New Roman" w:hAnsi="Times New Roman" w:cs="Times New Roman"/>
          <w:bCs/>
          <w:color w:val="222222"/>
          <w:sz w:val="20"/>
          <w:szCs w:val="20"/>
          <w:lang w:val="en-GB"/>
        </w:rPr>
        <w:t xml:space="preserve">Singapore Branch </w:t>
      </w:r>
      <w:r w:rsidRPr="00C30AEE">
        <w:rPr>
          <w:rFonts w:ascii="Times New Roman" w:hAnsi="Times New Roman" w:cs="Times New Roman"/>
          <w:b w:val="0"/>
          <w:color w:val="222222"/>
          <w:sz w:val="20"/>
          <w:szCs w:val="20"/>
          <w:lang w:val="en-GB"/>
        </w:rPr>
        <w:t>(“</w:t>
      </w:r>
      <w:r w:rsidRPr="00C30AEE">
        <w:rPr>
          <w:rFonts w:ascii="Times New Roman" w:hAnsi="Times New Roman" w:cs="Times New Roman"/>
          <w:color w:val="222222"/>
          <w:sz w:val="20"/>
          <w:szCs w:val="20"/>
          <w:lang w:val="en-GB"/>
        </w:rPr>
        <w:t xml:space="preserve">Diesel </w:t>
      </w:r>
      <w:r>
        <w:rPr>
          <w:rFonts w:ascii="Times New Roman" w:hAnsi="Times New Roman" w:cs="Times New Roman"/>
          <w:color w:val="222222"/>
          <w:sz w:val="20"/>
          <w:szCs w:val="20"/>
          <w:lang w:val="en-GB"/>
        </w:rPr>
        <w:t>Affiliate</w:t>
      </w:r>
      <w:r w:rsidRPr="00D11210">
        <w:rPr>
          <w:rFonts w:ascii="Times New Roman" w:hAnsi="Times New Roman" w:cs="Times New Roman"/>
          <w:b w:val="0"/>
          <w:color w:val="222222"/>
          <w:sz w:val="20"/>
          <w:szCs w:val="20"/>
          <w:lang w:val="en-GB"/>
        </w:rPr>
        <w:t>”), with registered office in</w:t>
      </w:r>
      <w:r>
        <w:rPr>
          <w:rFonts w:ascii="Times New Roman" w:hAnsi="Times New Roman" w:cs="Times New Roman"/>
          <w:b w:val="0"/>
          <w:color w:val="222222"/>
          <w:sz w:val="20"/>
          <w:szCs w:val="20"/>
          <w:lang w:val="en-GB"/>
        </w:rPr>
        <w:t xml:space="preserve"> </w:t>
      </w:r>
      <w:r w:rsidR="00360184" w:rsidRPr="00360184">
        <w:rPr>
          <w:rFonts w:ascii="Times New Roman" w:hAnsi="Times New Roman" w:cs="Times New Roman"/>
          <w:b w:val="0"/>
          <w:color w:val="222222"/>
          <w:sz w:val="20"/>
          <w:szCs w:val="20"/>
          <w:lang w:val="en-GB"/>
        </w:rPr>
        <w:t>190 Middle Road, #12-07, Fortune Centre, Singapore 188979</w:t>
      </w:r>
      <w:r w:rsidR="00360184">
        <w:rPr>
          <w:rFonts w:ascii="Times New Roman" w:hAnsi="Times New Roman" w:cs="Times New Roman"/>
          <w:b w:val="0"/>
          <w:color w:val="222222"/>
          <w:sz w:val="20"/>
          <w:szCs w:val="20"/>
          <w:lang w:val="en-GB"/>
        </w:rPr>
        <w:t>;</w:t>
      </w:r>
    </w:p>
    <w:p w14:paraId="62409625" w14:textId="77777777" w:rsidR="00E77E97" w:rsidRPr="00C30AEE" w:rsidRDefault="00E77E97" w:rsidP="00E77E97">
      <w:pPr>
        <w:shd w:val="clear" w:color="auto" w:fill="FFFFFF"/>
        <w:spacing w:after="0" w:line="240" w:lineRule="auto"/>
        <w:contextualSpacing/>
        <w:jc w:val="both"/>
        <w:rPr>
          <w:rFonts w:ascii="Times New Roman" w:hAnsi="Times New Roman" w:cs="Times New Roman"/>
          <w:color w:val="222222"/>
          <w:sz w:val="20"/>
          <w:szCs w:val="20"/>
          <w:lang w:val="en-GB"/>
        </w:rPr>
      </w:pPr>
    </w:p>
    <w:p w14:paraId="62CCE993" w14:textId="22431305" w:rsidR="00E77E97" w:rsidRPr="00C30AEE" w:rsidRDefault="00E77E97" w:rsidP="00E77E97">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Diesel and OTB jointly considered when they process data as </w:t>
      </w:r>
      <w:r w:rsidR="000A647C">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0A647C">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6A2987F6" w14:textId="77777777" w:rsidR="00E77E97" w:rsidRPr="00C30AEE" w:rsidRDefault="00E77E97" w:rsidP="00E77E97">
      <w:pPr>
        <w:shd w:val="clear" w:color="auto" w:fill="FFFFFF"/>
        <w:spacing w:after="0" w:line="240" w:lineRule="auto"/>
        <w:contextualSpacing/>
        <w:jc w:val="both"/>
        <w:rPr>
          <w:rFonts w:ascii="Times New Roman" w:hAnsi="Times New Roman" w:cs="Times New Roman"/>
          <w:color w:val="222222"/>
          <w:sz w:val="20"/>
          <w:szCs w:val="20"/>
          <w:lang w:val="en-GB"/>
        </w:rPr>
      </w:pPr>
    </w:p>
    <w:p w14:paraId="5651E738" w14:textId="77777777" w:rsidR="00E77E97"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proofErr w:type="gramStart"/>
      <w:r w:rsidRPr="00C30AEE">
        <w:rPr>
          <w:rFonts w:ascii="Times New Roman" w:hAnsi="Times New Roman" w:cs="Times New Roman"/>
          <w:color w:val="222222"/>
          <w:sz w:val="20"/>
          <w:szCs w:val="20"/>
          <w:lang w:val="en-GB"/>
        </w:rPr>
        <w:t>above mentioned</w:t>
      </w:r>
      <w:proofErr w:type="gramEnd"/>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1F203D0B"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D11210">
        <w:rPr>
          <w:rFonts w:ascii="Times New Roman" w:hAnsi="Times New Roman" w:cs="Times New Roman"/>
          <w:color w:val="222222"/>
          <w:sz w:val="20"/>
          <w:szCs w:val="20"/>
          <w:lang w:val="en-GB"/>
        </w:rPr>
        <w:t>personal data from anyone under the age of 16. If you are less than 16 years old, please refrain from provid</w:t>
      </w:r>
      <w:r>
        <w:rPr>
          <w:rFonts w:ascii="Times New Roman" w:hAnsi="Times New Roman" w:cs="Times New Roman"/>
          <w:color w:val="222222"/>
          <w:sz w:val="20"/>
          <w:szCs w:val="20"/>
          <w:lang w:val="en-GB"/>
        </w:rPr>
        <w:t>ing</w:t>
      </w:r>
      <w:r w:rsidRPr="00D11210">
        <w:rPr>
          <w:rFonts w:ascii="Times New Roman" w:hAnsi="Times New Roman" w:cs="Times New Roman"/>
          <w:color w:val="222222"/>
          <w:sz w:val="20"/>
          <w:szCs w:val="20"/>
          <w:lang w:val="en-GB"/>
        </w:rPr>
        <w:t xml:space="preserve"> any personal data.</w:t>
      </w:r>
      <w:bookmarkEnd w:id="1"/>
      <w:r w:rsidRPr="00D11210">
        <w:rPr>
          <w:rFonts w:ascii="Times New Roman" w:eastAsiaTheme="minorHAnsi" w:hAnsi="Times New Roman" w:cs="Times New Roman"/>
          <w:color w:val="222222"/>
          <w:sz w:val="20"/>
          <w:szCs w:val="20"/>
          <w:lang w:val="en-GB"/>
        </w:rPr>
        <w:t xml:space="preserve"> </w:t>
      </w:r>
      <w:r w:rsidRPr="00D11210">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p w14:paraId="32D27F7A"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p>
    <w:p w14:paraId="507132CD" w14:textId="77777777" w:rsidR="00E77E97" w:rsidRPr="00C30AEE" w:rsidRDefault="00E77E97" w:rsidP="00E77E97">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21B6C741"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7C06C7D9"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2B2DDBBA" w14:textId="77777777" w:rsidR="00E77E97" w:rsidRPr="00C30AEE" w:rsidRDefault="00E77E97" w:rsidP="00E77E9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Data</w:t>
      </w:r>
      <w:r>
        <w:rPr>
          <w:rFonts w:ascii="Times New Roman" w:hAnsi="Times New Roman" w:cs="Times New Roman"/>
          <w:b w:val="0"/>
          <w:color w:val="222222"/>
          <w:sz w:val="20"/>
          <w:szCs w:val="20"/>
          <w:lang w:val="en-GB"/>
        </w:rPr>
        <w:t xml:space="preserve">: name, middle name, surname, </w:t>
      </w:r>
      <w:r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195326D8" w14:textId="77777777" w:rsidR="00E77E97" w:rsidRPr="00C30AEE" w:rsidRDefault="00E77E97" w:rsidP="00E77E9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Contact Data</w:t>
      </w:r>
      <w:r>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province, state, zip code)</w:t>
      </w:r>
      <w:r w:rsidRPr="00C30AEE">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2605EFC2" w14:textId="77777777" w:rsidR="00E77E97" w:rsidRDefault="00E77E97" w:rsidP="00E77E9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Pr>
          <w:rFonts w:ascii="Times New Roman" w:hAnsi="Times New Roman" w:cs="Times New Roman"/>
          <w:b w:val="0"/>
          <w:color w:val="222222"/>
          <w:sz w:val="20"/>
          <w:szCs w:val="20"/>
          <w:lang w:val="en-GB"/>
        </w:rPr>
        <w:t xml:space="preserve">, VAT number and/or tax code, passport </w:t>
      </w:r>
      <w:r>
        <w:rPr>
          <w:rFonts w:ascii="Times New Roman" w:hAnsi="Times New Roman" w:cs="Times New Roman"/>
          <w:b w:val="0"/>
          <w:color w:val="222222"/>
          <w:sz w:val="20"/>
          <w:szCs w:val="20"/>
          <w:lang w:val="en-GB"/>
        </w:rPr>
        <w:lastRenderedPageBreak/>
        <w:t xml:space="preserve">and other identification </w:t>
      </w:r>
      <w:r w:rsidRPr="00D11210">
        <w:rPr>
          <w:rFonts w:ascii="Times New Roman" w:hAnsi="Times New Roman" w:cs="Times New Roman"/>
          <w:b w:val="0"/>
          <w:color w:val="222222"/>
          <w:sz w:val="20"/>
          <w:szCs w:val="20"/>
          <w:lang w:val="en-GB"/>
        </w:rPr>
        <w:t>number</w:t>
      </w:r>
      <w:r>
        <w:rPr>
          <w:rFonts w:ascii="Times New Roman" w:hAnsi="Times New Roman" w:cs="Times New Roman"/>
          <w:b w:val="0"/>
          <w:color w:val="222222"/>
          <w:sz w:val="20"/>
          <w:szCs w:val="20"/>
          <w:lang w:val="en-GB"/>
        </w:rPr>
        <w:t>s</w:t>
      </w:r>
      <w:r w:rsidRPr="00D11210">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
        </w:rPr>
        <w:t>such</w:t>
      </w:r>
      <w:r w:rsidRPr="00D11210">
        <w:rPr>
          <w:rFonts w:ascii="Times New Roman" w:hAnsi="Times New Roman" w:cs="Times New Roman"/>
          <w:b w:val="0"/>
          <w:color w:val="222222"/>
          <w:sz w:val="20"/>
          <w:szCs w:val="20"/>
          <w:lang w:val="en"/>
        </w:rPr>
        <w:t xml:space="preserve"> number</w:t>
      </w:r>
      <w:r>
        <w:rPr>
          <w:rFonts w:ascii="Times New Roman" w:hAnsi="Times New Roman" w:cs="Times New Roman"/>
          <w:b w:val="0"/>
          <w:color w:val="222222"/>
          <w:sz w:val="20"/>
          <w:szCs w:val="20"/>
          <w:lang w:val="en"/>
        </w:rPr>
        <w:t>s</w:t>
      </w:r>
      <w:r w:rsidRPr="00D11210">
        <w:rPr>
          <w:rFonts w:ascii="Times New Roman" w:hAnsi="Times New Roman" w:cs="Times New Roman"/>
          <w:b w:val="0"/>
          <w:color w:val="222222"/>
          <w:sz w:val="20"/>
          <w:szCs w:val="20"/>
          <w:lang w:val="en"/>
        </w:rPr>
        <w:t xml:space="preserve"> will be used only for purposes where required</w:t>
      </w:r>
      <w:r>
        <w:rPr>
          <w:rFonts w:ascii="Times New Roman" w:hAnsi="Times New Roman" w:cs="Times New Roman"/>
          <w:b w:val="0"/>
          <w:color w:val="222222"/>
          <w:sz w:val="20"/>
          <w:szCs w:val="20"/>
          <w:lang w:val="en"/>
        </w:rPr>
        <w:t xml:space="preserve"> or permitted</w:t>
      </w:r>
      <w:r w:rsidRPr="00D11210">
        <w:rPr>
          <w:rFonts w:ascii="Times New Roman" w:hAnsi="Times New Roman" w:cs="Times New Roman"/>
          <w:b w:val="0"/>
          <w:color w:val="222222"/>
          <w:sz w:val="20"/>
          <w:szCs w:val="20"/>
          <w:lang w:val="en"/>
        </w:rPr>
        <w:t xml:space="preserve"> by a</w:t>
      </w:r>
      <w:r>
        <w:rPr>
          <w:rFonts w:ascii="Times New Roman" w:hAnsi="Times New Roman" w:cs="Times New Roman"/>
          <w:b w:val="0"/>
          <w:color w:val="222222"/>
          <w:sz w:val="20"/>
          <w:szCs w:val="20"/>
          <w:lang w:val="en"/>
        </w:rPr>
        <w:t>pplicable</w:t>
      </w:r>
      <w:r w:rsidRPr="00D11210">
        <w:rPr>
          <w:rFonts w:ascii="Times New Roman" w:hAnsi="Times New Roman" w:cs="Times New Roman"/>
          <w:b w:val="0"/>
          <w:color w:val="222222"/>
          <w:sz w:val="20"/>
          <w:szCs w:val="20"/>
          <w:lang w:val="en"/>
        </w:rPr>
        <w:t xml:space="preserve"> law</w:t>
      </w:r>
      <w:r>
        <w:rPr>
          <w:rFonts w:ascii="Times New Roman" w:hAnsi="Times New Roman" w:cs="Times New Roman"/>
          <w:b w:val="0"/>
          <w:color w:val="222222"/>
          <w:sz w:val="20"/>
          <w:szCs w:val="20"/>
          <w:lang w:val="en"/>
        </w:rPr>
        <w:t>s</w:t>
      </w:r>
      <w:r w:rsidRPr="00D11210">
        <w:rPr>
          <w:rFonts w:ascii="Times New Roman" w:hAnsi="Times New Roman" w:cs="Times New Roman"/>
          <w:b w:val="0"/>
          <w:color w:val="222222"/>
          <w:sz w:val="20"/>
          <w:szCs w:val="20"/>
          <w:lang w:val="en"/>
        </w:rPr>
        <w:t>)</w:t>
      </w:r>
      <w:r w:rsidRPr="00D11210">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4CCB9D4C" w14:textId="77777777" w:rsidR="00E77E97" w:rsidRPr="00C30AEE" w:rsidRDefault="00E77E97" w:rsidP="00E77E9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4F9BC61C" w14:textId="4287FF60" w:rsidR="00E77E97" w:rsidRPr="00A055E3" w:rsidRDefault="00E77E97" w:rsidP="00A055E3">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products </w:t>
      </w:r>
      <w:r>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Pr>
          <w:rFonts w:ascii="Times New Roman" w:hAnsi="Times New Roman" w:cs="Times New Roman"/>
          <w:b w:val="0"/>
          <w:color w:val="222222"/>
          <w:sz w:val="20"/>
          <w:szCs w:val="20"/>
          <w:lang w:val="en-GB"/>
        </w:rPr>
        <w:t>, etc.)</w:t>
      </w:r>
      <w:r w:rsidR="00A055E3">
        <w:rPr>
          <w:rFonts w:ascii="Times New Roman" w:hAnsi="Times New Roman" w:cs="Times New Roman"/>
          <w:b w:val="0"/>
          <w:color w:val="222222"/>
          <w:sz w:val="20"/>
          <w:szCs w:val="20"/>
          <w:lang w:val="en-GB"/>
        </w:rPr>
        <w:t>.</w:t>
      </w:r>
    </w:p>
    <w:p w14:paraId="260C0421"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3607254E" w14:textId="77777777" w:rsidR="00E77E97" w:rsidRPr="00C30AEE" w:rsidRDefault="00E77E97" w:rsidP="00E77E97">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4B2EE778"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6172C108" w14:textId="77777777" w:rsidR="00E77E97" w:rsidRDefault="00E77E97" w:rsidP="00E77E97">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0A6432F7"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 xml:space="preserve">company that designs, sells and promotes the Brand’s products. It is the company maintaining the contacts with you if you decide to participate in initiatives promoted by Diesel as prize competitions or other promotional initiatives; Diesel is </w:t>
      </w:r>
      <w:r>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 xml:space="preserve">the company managing the loyalty program that you can sign in. </w:t>
      </w:r>
      <w:r>
        <w:rPr>
          <w:rFonts w:ascii="Times New Roman" w:hAnsi="Times New Roman" w:cs="Times New Roman"/>
          <w:color w:val="222222"/>
          <w:sz w:val="20"/>
          <w:szCs w:val="20"/>
          <w:lang w:val="en-GB"/>
        </w:rPr>
        <w:t xml:space="preserve">You consent to </w:t>
      </w:r>
      <w:r w:rsidRPr="00C30AEE">
        <w:rPr>
          <w:rFonts w:ascii="Times New Roman" w:hAnsi="Times New Roman" w:cs="Times New Roman"/>
          <w:color w:val="222222"/>
          <w:sz w:val="20"/>
          <w:szCs w:val="20"/>
          <w:lang w:val="en-GB"/>
        </w:rPr>
        <w:t xml:space="preserve">Diesel </w:t>
      </w:r>
      <w:r>
        <w:rPr>
          <w:rFonts w:ascii="Times New Roman" w:hAnsi="Times New Roman" w:cs="Times New Roman"/>
          <w:color w:val="222222"/>
          <w:sz w:val="20"/>
          <w:szCs w:val="20"/>
          <w:lang w:val="en-GB"/>
        </w:rPr>
        <w:t xml:space="preserve">collecting, using, disclosing or otherwise </w:t>
      </w:r>
      <w:r w:rsidRPr="00C30AEE">
        <w:rPr>
          <w:rFonts w:ascii="Times New Roman" w:hAnsi="Times New Roman" w:cs="Times New Roman"/>
          <w:color w:val="222222"/>
          <w:sz w:val="20"/>
          <w:szCs w:val="20"/>
          <w:lang w:val="en-GB"/>
        </w:rPr>
        <w:t>process</w:t>
      </w:r>
      <w:r>
        <w:rPr>
          <w:rFonts w:ascii="Times New Roman" w:hAnsi="Times New Roman" w:cs="Times New Roman"/>
          <w:color w:val="222222"/>
          <w:sz w:val="20"/>
          <w:szCs w:val="20"/>
          <w:lang w:val="en-GB"/>
        </w:rPr>
        <w:t>ing</w:t>
      </w:r>
      <w:r w:rsidRPr="00C30AEE">
        <w:rPr>
          <w:rFonts w:ascii="Times New Roman" w:hAnsi="Times New Roman" w:cs="Times New Roman"/>
          <w:color w:val="222222"/>
          <w:sz w:val="20"/>
          <w:szCs w:val="20"/>
          <w:lang w:val="en-GB"/>
        </w:rPr>
        <w:t xml:space="preserve"> Personal Data for the following purposes.</w:t>
      </w:r>
    </w:p>
    <w:p w14:paraId="4103E627" w14:textId="77777777" w:rsidR="00E77E97" w:rsidRPr="00C30AEE" w:rsidRDefault="00E77E97" w:rsidP="00E77E97">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C30AEE">
        <w:rPr>
          <w:rFonts w:ascii="Times New Roman" w:hAnsi="Times New Roman" w:cs="Times New Roman"/>
          <w:b/>
          <w:color w:val="222222"/>
          <w:sz w:val="20"/>
          <w:szCs w:val="20"/>
          <w:lang w:val="en-GB"/>
        </w:rPr>
        <w:t xml:space="preserve"> </w:t>
      </w:r>
      <w:r>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Pr>
          <w:rFonts w:ascii="Times New Roman" w:hAnsi="Times New Roman" w:cs="Times New Roman"/>
          <w:b/>
          <w:color w:val="222222"/>
          <w:sz w:val="20"/>
          <w:szCs w:val="20"/>
          <w:lang w:val="en-GB"/>
        </w:rPr>
        <w:t xml:space="preserve"> Registration</w:t>
      </w:r>
    </w:p>
    <w:p w14:paraId="4DA13764" w14:textId="77777777" w:rsidR="00E77E97" w:rsidRDefault="00E77E97" w:rsidP="00E77E97">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w:t>
      </w:r>
      <w:proofErr w:type="spellStart"/>
      <w:proofErr w:type="gramStart"/>
      <w:r w:rsidRPr="00C30AEE">
        <w:rPr>
          <w:rFonts w:ascii="Times New Roman" w:hAnsi="Times New Roman" w:cs="Times New Roman"/>
          <w:color w:val="222222"/>
          <w:sz w:val="20"/>
          <w:szCs w:val="20"/>
          <w:lang w:val="en-GB"/>
        </w:rPr>
        <w:t>D:Code</w:t>
      </w:r>
      <w:proofErr w:type="spellEnd"/>
      <w:proofErr w:type="gramEnd"/>
      <w:r w:rsidRPr="00C30AEE">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in the shop, by completing the application form present in electronic (tablet or other smart tool) or paper (form) format.</w:t>
      </w:r>
    </w:p>
    <w:p w14:paraId="3CD6CD45" w14:textId="77777777" w:rsidR="00E77E97" w:rsidRPr="00C30AEE" w:rsidRDefault="00E77E97" w:rsidP="00E77E97">
      <w:pPr>
        <w:shd w:val="clear" w:color="auto" w:fill="FFFFFF"/>
        <w:spacing w:after="120"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w:t>
      </w:r>
      <w:r w:rsidRPr="00854EEC">
        <w:rPr>
          <w:rFonts w:ascii="Times New Roman" w:hAnsi="Times New Roman" w:cs="Times New Roman"/>
          <w:color w:val="222222"/>
          <w:sz w:val="20"/>
          <w:szCs w:val="20"/>
          <w:lang w:val="en-GB"/>
        </w:rPr>
        <w:t>he User will become part of the Diesel Loyalty Program</w:t>
      </w:r>
      <w:r>
        <w:rPr>
          <w:rFonts w:ascii="Times New Roman" w:hAnsi="Times New Roman" w:cs="Times New Roman"/>
          <w:color w:val="222222"/>
          <w:sz w:val="20"/>
          <w:szCs w:val="20"/>
          <w:lang w:val="en-GB"/>
        </w:rPr>
        <w:t>.</w:t>
      </w:r>
    </w:p>
    <w:p w14:paraId="178DB705"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u w:val="single"/>
          <w:lang w:val="en-GB"/>
        </w:rPr>
        <w:t>Purpose</w:t>
      </w:r>
      <w:r w:rsidRPr="002B56E2">
        <w:rPr>
          <w:rFonts w:ascii="Times New Roman" w:hAnsi="Times New Roman" w:cs="Times New Roman"/>
          <w:color w:val="222222"/>
          <w:sz w:val="20"/>
          <w:szCs w:val="20"/>
          <w:u w:val="single"/>
          <w:lang w:val="en-GB"/>
        </w:rPr>
        <w:t>:</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2B30452" w14:textId="77777777" w:rsidR="00E77E97" w:rsidRPr="000A7F30" w:rsidRDefault="00E77E97" w:rsidP="00E77E97">
      <w:pPr>
        <w:shd w:val="clear" w:color="auto" w:fill="FFFFFF"/>
        <w:spacing w:line="240" w:lineRule="auto"/>
        <w:jc w:val="both"/>
        <w:rPr>
          <w:rFonts w:ascii="Times New Roman" w:hAnsi="Times New Roman" w:cs="Times New Roman"/>
          <w:b/>
          <w:color w:val="222222"/>
          <w:sz w:val="20"/>
          <w:szCs w:val="20"/>
          <w:lang w:val="en-US"/>
        </w:rPr>
      </w:pPr>
      <w:r>
        <w:rPr>
          <w:rFonts w:ascii="Times New Roman" w:hAnsi="Times New Roman" w:cs="Times New Roman"/>
          <w:b/>
          <w:color w:val="222222"/>
          <w:sz w:val="20"/>
          <w:szCs w:val="20"/>
          <w:lang w:val="en-US"/>
        </w:rPr>
        <w:t>b.</w:t>
      </w:r>
      <w:r w:rsidRPr="000A7F30">
        <w:rPr>
          <w:rFonts w:ascii="Times New Roman" w:hAnsi="Times New Roman" w:cs="Times New Roman"/>
          <w:b/>
          <w:color w:val="222222"/>
          <w:sz w:val="20"/>
          <w:szCs w:val="20"/>
          <w:lang w:val="en-US"/>
        </w:rPr>
        <w:t xml:space="preserve"> Participation in prize contests</w:t>
      </w:r>
    </w:p>
    <w:p w14:paraId="18B99EE6" w14:textId="77777777" w:rsidR="00E77E97" w:rsidRPr="00854EEC"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Pr>
          <w:rFonts w:ascii="Times New Roman" w:hAnsi="Times New Roman" w:cs="Times New Roman"/>
          <w:color w:val="222222"/>
          <w:sz w:val="20"/>
          <w:szCs w:val="20"/>
          <w:lang w:val="en-GB"/>
        </w:rPr>
        <w:t>contest</w:t>
      </w:r>
      <w:r w:rsidRPr="00854EEC">
        <w:rPr>
          <w:rFonts w:ascii="Times New Roman" w:hAnsi="Times New Roman" w:cs="Times New Roman"/>
          <w:color w:val="222222"/>
          <w:sz w:val="20"/>
          <w:szCs w:val="20"/>
          <w:lang w:val="en-GB"/>
        </w:rPr>
        <w:t xml:space="preserve"> that Diesel could organize. In certain situations, for example to proceed with the delivery of the prize, your Contact Data could also be processed. If participation in the contest requires further information, these will be requested to you upon release of a specific privacy policy.</w:t>
      </w:r>
    </w:p>
    <w:p w14:paraId="2411A09E"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u w:val="single"/>
          <w:lang w:val="en-GB"/>
        </w:rPr>
        <w:t>Purpose</w:t>
      </w:r>
      <w:r w:rsidRPr="00854EEC">
        <w:rPr>
          <w:rFonts w:ascii="Times New Roman" w:hAnsi="Times New Roman" w:cs="Times New Roman"/>
          <w:color w:val="222222"/>
          <w:sz w:val="20"/>
          <w:szCs w:val="20"/>
          <w:u w:val="single"/>
          <w:lang w:val="en-GB"/>
        </w:rPr>
        <w:t>:</w:t>
      </w:r>
      <w:r w:rsidRPr="00854EEC">
        <w:rPr>
          <w:rFonts w:ascii="Times New Roman" w:hAnsi="Times New Roman" w:cs="Times New Roman"/>
          <w:color w:val="222222"/>
          <w:sz w:val="20"/>
          <w:szCs w:val="20"/>
          <w:lang w:val="en-GB"/>
        </w:rPr>
        <w:t xml:space="preserve"> this processing is based on the performance of a contract for attending the relevant prize contest to which you are a party; the provision of the Personal Data listed above is necessary for this purpose, since otherwise Diesel will not be able to process your request.</w:t>
      </w:r>
    </w:p>
    <w:p w14:paraId="534B96AD" w14:textId="77777777" w:rsidR="00E77E97" w:rsidRPr="00C30AEE" w:rsidRDefault="00E77E97" w:rsidP="00E77E97">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c.</w:t>
      </w:r>
      <w:r w:rsidRPr="00C30AEE">
        <w:rPr>
          <w:rFonts w:ascii="Times New Roman" w:hAnsi="Times New Roman" w:cs="Times New Roman"/>
          <w:b/>
          <w:color w:val="222222"/>
          <w:sz w:val="20"/>
          <w:szCs w:val="20"/>
          <w:lang w:val="en-GB"/>
        </w:rPr>
        <w:t xml:space="preserve"> Marketing</w:t>
      </w:r>
    </w:p>
    <w:p w14:paraId="15E05D6A"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Pr>
          <w:rFonts w:ascii="Times New Roman" w:hAnsi="Times New Roman" w:cs="Times New Roman"/>
          <w:color w:val="222222"/>
          <w:sz w:val="20"/>
          <w:szCs w:val="20"/>
          <w:lang w:val="en-GB"/>
        </w:rPr>
        <w:t xml:space="preserve"> </w:t>
      </w:r>
    </w:p>
    <w:p w14:paraId="5B6C7AEE"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Pr>
          <w:rFonts w:ascii="Times New Roman" w:hAnsi="Times New Roman" w:cs="Times New Roman"/>
          <w:color w:val="222222"/>
          <w:sz w:val="20"/>
          <w:szCs w:val="20"/>
          <w:lang w:val="en-GB"/>
        </w:rPr>
        <w:t>preview</w:t>
      </w:r>
      <w:r w:rsidRPr="00C30AEE">
        <w:rPr>
          <w:rFonts w:ascii="Times New Roman" w:hAnsi="Times New Roman" w:cs="Times New Roman"/>
          <w:color w:val="222222"/>
          <w:sz w:val="20"/>
          <w:szCs w:val="20"/>
          <w:lang w:val="en-GB"/>
        </w:rPr>
        <w:t xml:space="preserve"> access to the new collections</w:t>
      </w:r>
      <w:r>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xml:space="preserve">). If, in addition to the withdrawal of consent, you do not want to receive this kind of communication anymore, you will be asked to specify </w:t>
      </w:r>
      <w:proofErr w:type="gramStart"/>
      <w:r w:rsidRPr="00C30AEE">
        <w:rPr>
          <w:rFonts w:ascii="Times New Roman" w:hAnsi="Times New Roman" w:cs="Times New Roman"/>
          <w:color w:val="222222"/>
          <w:sz w:val="20"/>
          <w:szCs w:val="20"/>
          <w:lang w:val="en-GB"/>
        </w:rPr>
        <w:t>it..</w:t>
      </w:r>
      <w:proofErr w:type="gramEnd"/>
    </w:p>
    <w:p w14:paraId="6BB4EAFA" w14:textId="77777777" w:rsidR="00E77E97"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Pr>
          <w:rFonts w:ascii="Times New Roman" w:hAnsi="Times New Roman" w:cs="Times New Roman"/>
          <w:color w:val="222222"/>
          <w:sz w:val="20"/>
          <w:szCs w:val="20"/>
          <w:lang w:val="en-GB"/>
        </w:rPr>
        <w:t xml:space="preserve"> marketing </w:t>
      </w:r>
      <w:r w:rsidRPr="00C30AEE">
        <w:rPr>
          <w:rFonts w:ascii="Times New Roman" w:hAnsi="Times New Roman" w:cs="Times New Roman"/>
          <w:color w:val="222222"/>
          <w:sz w:val="20"/>
          <w:szCs w:val="20"/>
          <w:lang w:val="en-GB"/>
        </w:rPr>
        <w:t xml:space="preserve">email received, as well as by writing to the address </w:t>
      </w:r>
      <w:hyperlink r:id="rId9" w:history="1">
        <w:r w:rsidRPr="00D17546">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w:t>
      </w:r>
      <w:r>
        <w:rPr>
          <w:rFonts w:ascii="Times New Roman" w:hAnsi="Times New Roman" w:cs="Times New Roman"/>
          <w:color w:val="222222"/>
          <w:sz w:val="20"/>
          <w:szCs w:val="20"/>
          <w:lang w:val="en-GB"/>
        </w:rPr>
        <w:t>Diesel</w:t>
      </w:r>
      <w:r w:rsidRPr="00C30AEE">
        <w:rPr>
          <w:rFonts w:ascii="Times New Roman" w:hAnsi="Times New Roman" w:cs="Times New Roman"/>
          <w:color w:val="222222"/>
          <w:sz w:val="20"/>
          <w:szCs w:val="20"/>
          <w:lang w:val="en-GB"/>
        </w:rPr>
        <w:t xml:space="preserve"> at the addresses indicated in paragraph </w:t>
      </w:r>
      <w:r>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 xml:space="preserve">The withdraw of consent </w:t>
      </w:r>
      <w:r>
        <w:rPr>
          <w:rFonts w:ascii="Times New Roman" w:hAnsi="Times New Roman" w:cs="Times New Roman"/>
          <w:color w:val="222222"/>
          <w:sz w:val="20"/>
          <w:szCs w:val="20"/>
          <w:lang w:val="en-GB"/>
        </w:rPr>
        <w:t>relates to</w:t>
      </w:r>
      <w:r w:rsidRPr="00854EEC">
        <w:rPr>
          <w:rFonts w:ascii="Times New Roman" w:hAnsi="Times New Roman" w:cs="Times New Roman"/>
          <w:color w:val="222222"/>
          <w:sz w:val="20"/>
          <w:szCs w:val="20"/>
          <w:lang w:val="en-GB"/>
        </w:rPr>
        <w:t xml:space="preserve"> only marketing emails and </w:t>
      </w:r>
      <w:r>
        <w:rPr>
          <w:rFonts w:ascii="Times New Roman" w:hAnsi="Times New Roman" w:cs="Times New Roman"/>
          <w:color w:val="222222"/>
          <w:sz w:val="20"/>
          <w:szCs w:val="20"/>
          <w:lang w:val="en-GB"/>
        </w:rPr>
        <w:t>not</w:t>
      </w:r>
      <w:r w:rsidRPr="00854EEC">
        <w:rPr>
          <w:rFonts w:ascii="Times New Roman" w:hAnsi="Times New Roman" w:cs="Times New Roman"/>
          <w:color w:val="222222"/>
          <w:sz w:val="20"/>
          <w:szCs w:val="20"/>
          <w:lang w:val="en-GB"/>
        </w:rPr>
        <w:t xml:space="preserve"> benefit emails.</w:t>
      </w:r>
    </w:p>
    <w:p w14:paraId="16A775F4" w14:textId="77777777" w:rsidR="00E77E97" w:rsidRPr="00185013" w:rsidRDefault="00E77E97" w:rsidP="00E77E97">
      <w:pPr>
        <w:shd w:val="clear" w:color="auto" w:fill="FFFFFF"/>
        <w:spacing w:line="240" w:lineRule="auto"/>
        <w:jc w:val="both"/>
        <w:rPr>
          <w:rFonts w:ascii="Times New Roman" w:hAnsi="Times New Roman" w:cs="Times New Roman"/>
          <w:b/>
          <w:bCs/>
          <w:color w:val="222222"/>
          <w:sz w:val="20"/>
          <w:szCs w:val="20"/>
          <w:lang w:val="en-GB"/>
        </w:rPr>
      </w:pPr>
    </w:p>
    <w:p w14:paraId="3164D24E" w14:textId="77777777" w:rsidR="00E77E97" w:rsidRPr="00C30AEE" w:rsidRDefault="00E77E97" w:rsidP="00E77E97">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Pr="00C30AEE">
        <w:rPr>
          <w:rFonts w:ascii="Times New Roman" w:hAnsi="Times New Roman" w:cs="Times New Roman"/>
          <w:b/>
          <w:color w:val="222222"/>
          <w:sz w:val="20"/>
          <w:szCs w:val="20"/>
          <w:lang w:val="en-GB"/>
        </w:rPr>
        <w:t xml:space="preserve"> PURPOSES OF THE JOINT CONTROLLERS (DIESEL AND OTB)</w:t>
      </w:r>
    </w:p>
    <w:p w14:paraId="03E4CAD0"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and OTB operate as joint controllers </w:t>
      </w:r>
      <w:proofErr w:type="gramStart"/>
      <w:r w:rsidRPr="00C30AEE">
        <w:rPr>
          <w:rFonts w:ascii="Times New Roman" w:hAnsi="Times New Roman" w:cs="Times New Roman"/>
          <w:color w:val="222222"/>
          <w:sz w:val="20"/>
          <w:szCs w:val="20"/>
          <w:lang w:val="en-GB"/>
        </w:rPr>
        <w:t>on the basis of</w:t>
      </w:r>
      <w:proofErr w:type="gramEnd"/>
      <w:r w:rsidRPr="00C30AEE">
        <w:rPr>
          <w:rFonts w:ascii="Times New Roman" w:hAnsi="Times New Roman" w:cs="Times New Roman"/>
          <w:color w:val="222222"/>
          <w:sz w:val="20"/>
          <w:szCs w:val="20"/>
          <w:lang w:val="en-GB"/>
        </w:rPr>
        <w:t xml:space="preserve"> a specific agreement for the purpose indicated below.</w:t>
      </w:r>
    </w:p>
    <w:p w14:paraId="7B45442F" w14:textId="77777777" w:rsidR="00E77E97" w:rsidRPr="00C30AEE" w:rsidRDefault="00E77E97" w:rsidP="00E77E97">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Customer </w:t>
      </w:r>
      <w:r>
        <w:rPr>
          <w:rFonts w:ascii="Times New Roman" w:hAnsi="Times New Roman" w:cs="Times New Roman"/>
          <w:b/>
          <w:color w:val="222222"/>
          <w:sz w:val="20"/>
          <w:szCs w:val="20"/>
          <w:lang w:val="en-GB"/>
        </w:rPr>
        <w:t>profiling</w:t>
      </w:r>
    </w:p>
    <w:p w14:paraId="2B55A8E0" w14:textId="5BE6671C"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Data, </w:t>
      </w:r>
      <w:r w:rsidR="00AC1768">
        <w:rPr>
          <w:rFonts w:ascii="Times New Roman" w:hAnsi="Times New Roman" w:cs="Times New Roman"/>
          <w:color w:val="222222"/>
          <w:sz w:val="20"/>
          <w:szCs w:val="20"/>
          <w:lang w:val="en-GB"/>
        </w:rPr>
        <w:t>Sales Data</w:t>
      </w:r>
      <w:r>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Data collected in the shop</w:t>
      </w:r>
      <w:r w:rsidR="00594E90">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the Purchase Data</w:t>
      </w:r>
      <w:r>
        <w:rPr>
          <w:rFonts w:ascii="Times New Roman" w:hAnsi="Times New Roman" w:cs="Times New Roman"/>
          <w:color w:val="222222"/>
          <w:sz w:val="20"/>
          <w:szCs w:val="20"/>
          <w:lang w:val="en-GB"/>
        </w:rPr>
        <w:t xml:space="preserve">, </w:t>
      </w:r>
      <w:bookmarkStart w:id="2" w:name="_Hlk65500795"/>
      <w:r w:rsidRPr="00594E90">
        <w:rPr>
          <w:rFonts w:ascii="Times New Roman" w:hAnsi="Times New Roman" w:cs="Times New Roman"/>
          <w:color w:val="222222"/>
          <w:sz w:val="20"/>
          <w:szCs w:val="20"/>
          <w:lang w:val="en-GB"/>
        </w:rPr>
        <w:t>for profiling purposes and for business analysis</w:t>
      </w:r>
      <w:bookmarkEnd w:id="2"/>
      <w:r w:rsidRPr="00594E90">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0A647C">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0A647C">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This processing is aimed at analytically knowing or predicting your purchasing preferences also </w:t>
      </w:r>
      <w:proofErr w:type="gramStart"/>
      <w:r w:rsidRPr="00C30AEE">
        <w:rPr>
          <w:rFonts w:ascii="Times New Roman" w:hAnsi="Times New Roman" w:cs="Times New Roman"/>
          <w:color w:val="222222"/>
          <w:sz w:val="20"/>
          <w:szCs w:val="20"/>
          <w:lang w:val="en-GB"/>
        </w:rPr>
        <w:t>in order to</w:t>
      </w:r>
      <w:proofErr w:type="gramEnd"/>
      <w:r w:rsidRPr="00C30AEE">
        <w:rPr>
          <w:rFonts w:ascii="Times New Roman" w:hAnsi="Times New Roman" w:cs="Times New Roman"/>
          <w:color w:val="222222"/>
          <w:sz w:val="20"/>
          <w:szCs w:val="20"/>
          <w:lang w:val="en-GB"/>
        </w:rPr>
        <w:t xml:space="preserve"> create customer profiles</w:t>
      </w:r>
      <w:r>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103C5F23"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771A794F"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w:t>
      </w:r>
      <w:r>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0"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Pr="00854EEC">
        <w:rPr>
          <w:lang w:val="en-GB"/>
        </w:rPr>
        <w:t xml:space="preserve"> </w:t>
      </w:r>
    </w:p>
    <w:p w14:paraId="4DACC35C" w14:textId="77777777" w:rsidR="00E77E97" w:rsidRPr="00C30AEE" w:rsidRDefault="00E77E97" w:rsidP="00E77E97">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w:t>
      </w:r>
      <w:r>
        <w:rPr>
          <w:rFonts w:ascii="Times New Roman" w:hAnsi="Times New Roman" w:cs="Times New Roman"/>
          <w:b/>
          <w:color w:val="222222"/>
          <w:sz w:val="20"/>
          <w:szCs w:val="20"/>
          <w:lang w:val="en-GB"/>
        </w:rPr>
        <w:t xml:space="preserve">AFFILIATE </w:t>
      </w:r>
    </w:p>
    <w:p w14:paraId="77CF7D68"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Pr>
          <w:rFonts w:ascii="Times New Roman" w:hAnsi="Times New Roman" w:cs="Times New Roman"/>
          <w:color w:val="222222"/>
          <w:sz w:val="20"/>
          <w:szCs w:val="20"/>
          <w:lang w:val="en-GB"/>
        </w:rPr>
        <w:t>Affiliate</w:t>
      </w:r>
      <w:r w:rsidRPr="00C30AEE">
        <w:rPr>
          <w:rFonts w:ascii="Times New Roman" w:hAnsi="Times New Roman" w:cs="Times New Roman"/>
          <w:color w:val="222222"/>
          <w:sz w:val="20"/>
          <w:szCs w:val="20"/>
          <w:lang w:val="en-GB"/>
        </w:rPr>
        <w:t xml:space="preserve"> is the company that manages the shop where you purchased a </w:t>
      </w:r>
      <w:r>
        <w:rPr>
          <w:rFonts w:ascii="Times New Roman" w:hAnsi="Times New Roman" w:cs="Times New Roman"/>
          <w:color w:val="222222"/>
          <w:sz w:val="20"/>
          <w:szCs w:val="20"/>
          <w:lang w:val="en-GB"/>
        </w:rPr>
        <w:t>product</w:t>
      </w:r>
      <w:r w:rsidRPr="00C30AEE">
        <w:rPr>
          <w:rFonts w:ascii="Times New Roman" w:hAnsi="Times New Roman" w:cs="Times New Roman"/>
          <w:color w:val="222222"/>
          <w:sz w:val="20"/>
          <w:szCs w:val="20"/>
          <w:lang w:val="en-GB"/>
        </w:rPr>
        <w:t xml:space="preserve"> and to which you have requested assistance services. In some cases, it may be necessary for Diesel </w:t>
      </w:r>
      <w:r>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 xml:space="preserve">to become aware of some information concerning you, to process specific requests you may have. </w:t>
      </w:r>
      <w:r>
        <w:rPr>
          <w:rFonts w:ascii="Times New Roman" w:hAnsi="Times New Roman" w:cs="Times New Roman"/>
          <w:color w:val="222222"/>
          <w:sz w:val="20"/>
          <w:szCs w:val="20"/>
          <w:lang w:val="en-GB"/>
        </w:rPr>
        <w:t xml:space="preserve">You consent to </w:t>
      </w:r>
      <w:r w:rsidRPr="00C30AEE">
        <w:rPr>
          <w:rFonts w:ascii="Times New Roman" w:hAnsi="Times New Roman" w:cs="Times New Roman"/>
          <w:color w:val="222222"/>
          <w:sz w:val="20"/>
          <w:szCs w:val="20"/>
          <w:lang w:val="en-GB"/>
        </w:rPr>
        <w:t xml:space="preserve">Diesel </w:t>
      </w:r>
      <w:r>
        <w:rPr>
          <w:rFonts w:ascii="Times New Roman" w:hAnsi="Times New Roman" w:cs="Times New Roman"/>
          <w:color w:val="222222"/>
          <w:sz w:val="20"/>
          <w:szCs w:val="20"/>
          <w:lang w:val="en-GB"/>
        </w:rPr>
        <w:t>Affiliate</w:t>
      </w:r>
      <w:r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collecting, using, disclosing or otherwise</w:t>
      </w:r>
      <w:r w:rsidRPr="00C30AEE">
        <w:rPr>
          <w:rFonts w:ascii="Times New Roman" w:hAnsi="Times New Roman" w:cs="Times New Roman"/>
          <w:color w:val="222222"/>
          <w:sz w:val="20"/>
          <w:szCs w:val="20"/>
          <w:lang w:val="en-GB"/>
        </w:rPr>
        <w:t xml:space="preserve"> process</w:t>
      </w:r>
      <w:r>
        <w:rPr>
          <w:rFonts w:ascii="Times New Roman" w:hAnsi="Times New Roman" w:cs="Times New Roman"/>
          <w:color w:val="222222"/>
          <w:sz w:val="20"/>
          <w:szCs w:val="20"/>
          <w:lang w:val="en-GB"/>
        </w:rPr>
        <w:t>ing</w:t>
      </w:r>
      <w:r w:rsidRPr="00C30AEE">
        <w:rPr>
          <w:rFonts w:ascii="Times New Roman" w:hAnsi="Times New Roman" w:cs="Times New Roman"/>
          <w:color w:val="222222"/>
          <w:sz w:val="20"/>
          <w:szCs w:val="20"/>
          <w:lang w:val="en-GB"/>
        </w:rPr>
        <w:t xml:space="preserve"> Personal Data for the following purposes.</w:t>
      </w:r>
    </w:p>
    <w:p w14:paraId="6E0AE894" w14:textId="77777777" w:rsidR="00E77E97" w:rsidRPr="00C30AEE" w:rsidRDefault="00E77E97" w:rsidP="00E77E97">
      <w:pPr>
        <w:shd w:val="clear" w:color="auto" w:fill="FFFFFF"/>
        <w:spacing w:line="240" w:lineRule="auto"/>
        <w:jc w:val="both"/>
        <w:rPr>
          <w:rFonts w:ascii="Times New Roman" w:hAnsi="Times New Roman" w:cs="Times New Roman"/>
          <w:b/>
          <w:color w:val="222222"/>
          <w:sz w:val="20"/>
          <w:szCs w:val="20"/>
          <w:lang w:val="en-GB"/>
        </w:rPr>
      </w:pPr>
      <w:r w:rsidRPr="00855614">
        <w:rPr>
          <w:rFonts w:ascii="Times New Roman" w:hAnsi="Times New Roman" w:cs="Times New Roman"/>
          <w:b/>
          <w:color w:val="222222"/>
          <w:sz w:val="20"/>
          <w:szCs w:val="20"/>
          <w:lang w:val="en-GB"/>
        </w:rPr>
        <w:t>a. Sales activities and response to other requests made by customers</w:t>
      </w:r>
    </w:p>
    <w:p w14:paraId="338961E3"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w:t>
      </w:r>
      <w:r>
        <w:rPr>
          <w:rFonts w:ascii="Times New Roman" w:hAnsi="Times New Roman" w:cs="Times New Roman"/>
          <w:color w:val="222222"/>
          <w:sz w:val="20"/>
          <w:szCs w:val="20"/>
          <w:lang w:val="en-GB"/>
        </w:rPr>
        <w:t xml:space="preserve"> </w:t>
      </w:r>
      <w:r>
        <w:rPr>
          <w:rFonts w:ascii="Times New Roman" w:hAnsi="Times New Roman" w:cs="Times New Roman"/>
          <w:sz w:val="20"/>
          <w:szCs w:val="20"/>
          <w:lang w:val="en-GB"/>
        </w:rPr>
        <w:t>in the shops,</w:t>
      </w:r>
      <w:r w:rsidRPr="00D11210">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or </w:t>
      </w:r>
      <w:r w:rsidRPr="00D11210">
        <w:rPr>
          <w:rFonts w:ascii="Times New Roman" w:hAnsi="Times New Roman" w:cs="Times New Roman"/>
          <w:sz w:val="20"/>
          <w:szCs w:val="20"/>
          <w:lang w:val="en-GB"/>
        </w:rPr>
        <w:t>through other methods provided for by Diesel Affiliate</w:t>
      </w:r>
      <w:r>
        <w:rPr>
          <w:rFonts w:ascii="Times New Roman" w:hAnsi="Times New Roman" w:cs="Times New Roman"/>
          <w:sz w:val="20"/>
          <w:szCs w:val="20"/>
          <w:lang w:val="en-GB"/>
        </w:rPr>
        <w:t xml:space="preserve">, </w:t>
      </w:r>
      <w:r w:rsidRPr="00C30AEE">
        <w:rPr>
          <w:rFonts w:ascii="Times New Roman" w:hAnsi="Times New Roman" w:cs="Times New Roman"/>
          <w:color w:val="222222"/>
          <w:sz w:val="20"/>
          <w:szCs w:val="20"/>
          <w:lang w:val="en-GB"/>
        </w:rPr>
        <w:t xml:space="preserve">Diesel </w:t>
      </w:r>
      <w:r>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process your Biographical Data, Contact Data and Purchase Data to conclude the sale, as well as for all activities strictly connected and related to it, such as delivery or other administrative and accounting obligations.</w:t>
      </w:r>
    </w:p>
    <w:p w14:paraId="387D1F80"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w:t>
      </w:r>
      <w:r>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 xml:space="preserve">may need to </w:t>
      </w:r>
      <w:r>
        <w:rPr>
          <w:rFonts w:ascii="Times New Roman" w:hAnsi="Times New Roman" w:cs="Times New Roman"/>
          <w:color w:val="222222"/>
          <w:sz w:val="20"/>
          <w:szCs w:val="20"/>
          <w:lang w:val="en-GB"/>
        </w:rPr>
        <w:t>verify the requirements for participating to special discount programs (</w:t>
      </w:r>
      <w:r w:rsidRPr="00386871">
        <w:rPr>
          <w:rFonts w:ascii="Times New Roman" w:hAnsi="Times New Roman" w:cs="Times New Roman"/>
          <w:i/>
          <w:color w:val="222222"/>
          <w:sz w:val="20"/>
          <w:szCs w:val="20"/>
          <w:lang w:val="en-GB"/>
        </w:rPr>
        <w:t>e.g.</w:t>
      </w:r>
      <w:r>
        <w:rPr>
          <w:rFonts w:ascii="Times New Roman" w:hAnsi="Times New Roman" w:cs="Times New Roman"/>
          <w:color w:val="222222"/>
          <w:sz w:val="20"/>
          <w:szCs w:val="20"/>
          <w:lang w:val="en-GB"/>
        </w:rPr>
        <w:t xml:space="preserve"> verifying if the purchase made is a first purchase </w:t>
      </w:r>
      <w:r w:rsidRPr="00A43383">
        <w:rPr>
          <w:rFonts w:ascii="Times New Roman" w:hAnsi="Times New Roman" w:cs="Times New Roman"/>
          <w:color w:val="222222"/>
          <w:sz w:val="20"/>
          <w:szCs w:val="20"/>
          <w:lang w:val="en-GB"/>
        </w:rPr>
        <w:t>or other requirements of the regulation</w:t>
      </w:r>
      <w:r>
        <w:rPr>
          <w:rFonts w:ascii="Times New Roman" w:hAnsi="Times New Roman" w:cs="Times New Roman"/>
          <w:color w:val="222222"/>
          <w:sz w:val="20"/>
          <w:szCs w:val="20"/>
          <w:lang w:val="en-GB"/>
        </w:rPr>
        <w:t xml:space="preserve">) and to </w:t>
      </w:r>
      <w:r w:rsidRPr="00C30AEE">
        <w:rPr>
          <w:rFonts w:ascii="Times New Roman" w:hAnsi="Times New Roman" w:cs="Times New Roman"/>
          <w:color w:val="222222"/>
          <w:sz w:val="20"/>
          <w:szCs w:val="20"/>
          <w:lang w:val="en-GB"/>
        </w:rPr>
        <w:t xml:space="preserve">process your Biographical Data or Contact Data to respond to any further requests that you may formulate </w:t>
      </w:r>
      <w:r>
        <w:rPr>
          <w:rFonts w:ascii="Times New Roman" w:hAnsi="Times New Roman" w:cs="Times New Roman"/>
          <w:color w:val="222222"/>
          <w:sz w:val="20"/>
          <w:szCs w:val="20"/>
          <w:lang w:val="en-GB"/>
        </w:rPr>
        <w:t xml:space="preserve"> through the Customer Service, through telephone or chat</w:t>
      </w:r>
      <w:r w:rsidRPr="00C30AEE">
        <w:rPr>
          <w:rFonts w:ascii="Times New Roman" w:hAnsi="Times New Roman" w:cs="Times New Roman"/>
          <w:color w:val="222222"/>
          <w:sz w:val="20"/>
          <w:szCs w:val="20"/>
          <w:lang w:val="en-GB"/>
        </w:rPr>
        <w:t xml:space="preserve">, such as information </w:t>
      </w:r>
      <w:r>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332E49C4" w14:textId="77777777" w:rsidR="00E77E97" w:rsidRPr="000B49C9" w:rsidRDefault="00E77E97" w:rsidP="00E77E97">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u w:val="single"/>
          <w:lang w:val="en-GB"/>
        </w:rPr>
        <w:t>Purpose</w:t>
      </w:r>
      <w:r w:rsidRPr="002B56E2">
        <w:rPr>
          <w:rFonts w:ascii="Times New Roman" w:hAnsi="Times New Roman" w:cs="Times New Roman"/>
          <w:color w:val="222222"/>
          <w:sz w:val="20"/>
          <w:szCs w:val="20"/>
          <w:u w:val="single"/>
          <w:lang w:val="en-GB"/>
        </w:rPr>
        <w:t>:</w:t>
      </w:r>
      <w:r w:rsidRPr="00C30AEE">
        <w:rPr>
          <w:rFonts w:ascii="Times New Roman" w:hAnsi="Times New Roman" w:cs="Times New Roman"/>
          <w:color w:val="222222"/>
          <w:sz w:val="20"/>
          <w:szCs w:val="20"/>
          <w:lang w:val="en-GB"/>
        </w:rPr>
        <w:t xml:space="preserve"> this processing is based on the performance of a purchase contract </w:t>
      </w:r>
      <w:r>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w:t>
      </w:r>
      <w:r>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listed above is necessary for this purpose, since otherwise Diesel </w:t>
      </w:r>
      <w:r>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1D0BCFF" w14:textId="77777777" w:rsidR="00E77E97" w:rsidRPr="00C30AEE" w:rsidRDefault="00E77E97" w:rsidP="00E77E97">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0FEF3F7B"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Pr>
          <w:rFonts w:ascii="Times New Roman" w:hAnsi="Times New Roman" w:cs="Times New Roman"/>
          <w:color w:val="222222"/>
          <w:sz w:val="20"/>
          <w:szCs w:val="20"/>
          <w:lang w:val="en-GB"/>
        </w:rPr>
        <w:t>Affiliate</w:t>
      </w:r>
      <w:r w:rsidRPr="00C30AEE">
        <w:rPr>
          <w:rFonts w:ascii="Times New Roman" w:hAnsi="Times New Roman" w:cs="Times New Roman"/>
          <w:color w:val="222222"/>
          <w:sz w:val="20"/>
          <w:szCs w:val="20"/>
          <w:lang w:val="en-GB"/>
        </w:rPr>
        <w:t xml:space="preserve"> may collect your Biographical Data and Contact Data to process specific requests that you may formulate in the shop, during post-sales; for example, to arrange a repair, a customization, a home delivery or to manage a return.</w:t>
      </w:r>
    </w:p>
    <w:p w14:paraId="6863180A" w14:textId="77777777" w:rsidR="00E77E97" w:rsidRPr="000B49C9" w:rsidRDefault="00E77E97" w:rsidP="00E77E97">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u w:val="single"/>
          <w:lang w:val="en-GB"/>
        </w:rPr>
        <w:t>Purpose</w:t>
      </w:r>
      <w:r w:rsidRPr="002B56E2">
        <w:rPr>
          <w:rFonts w:ascii="Times New Roman" w:hAnsi="Times New Roman" w:cs="Times New Roman"/>
          <w:color w:val="222222"/>
          <w:sz w:val="20"/>
          <w:szCs w:val="20"/>
          <w:u w:val="single"/>
          <w:lang w:val="en-GB"/>
        </w:rPr>
        <w:t>:</w:t>
      </w:r>
      <w:r w:rsidRPr="00C30AEE">
        <w:rPr>
          <w:rFonts w:ascii="Times New Roman" w:hAnsi="Times New Roman" w:cs="Times New Roman"/>
          <w:color w:val="222222"/>
          <w:sz w:val="20"/>
          <w:szCs w:val="20"/>
          <w:lang w:val="en-GB"/>
        </w:rPr>
        <w:t xml:space="preserve"> this processing is based on the performance of a contract of which you are a part; the provision of the Personal Data listed above is necessary for this purpose, since otherwise Diesel </w:t>
      </w:r>
      <w:r>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3C9E26FA" w14:textId="77777777" w:rsidR="00E77E97" w:rsidRPr="00C30AEE" w:rsidRDefault="00E77E97" w:rsidP="00E77E97">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c.</w:t>
      </w:r>
      <w:r w:rsidRPr="00C30AEE">
        <w:rPr>
          <w:rFonts w:ascii="Times New Roman" w:hAnsi="Times New Roman" w:cs="Times New Roman"/>
          <w:b/>
          <w:color w:val="222222"/>
          <w:sz w:val="20"/>
          <w:szCs w:val="20"/>
          <w:lang w:val="en-GB"/>
        </w:rPr>
        <w:t xml:space="preserve"> </w:t>
      </w:r>
      <w:r>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Pr>
          <w:rFonts w:ascii="Times New Roman" w:hAnsi="Times New Roman" w:cs="Times New Roman"/>
          <w:b/>
          <w:color w:val="222222"/>
          <w:sz w:val="20"/>
          <w:szCs w:val="20"/>
          <w:lang w:val="en-GB"/>
        </w:rPr>
        <w:t xml:space="preserve"> Registration</w:t>
      </w:r>
    </w:p>
    <w:p w14:paraId="1A4A1B84" w14:textId="77777777" w:rsidR="00E77E97" w:rsidRDefault="00E77E97" w:rsidP="00E77E97">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will also be collected by Diesel </w:t>
      </w:r>
      <w:r>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 xml:space="preserve">to manage your request to join the loyalty program. These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will be processed both to complete your membership and for all purposes strictly connected to it, instrumental or connected, including - firstly - all the activities provided for in the loyalty program. Registration could take place in the shop, by completing the application form present in electronic (tablet or other smart tool) or paper (form) format.</w:t>
      </w:r>
    </w:p>
    <w:p w14:paraId="280E5080" w14:textId="77777777" w:rsidR="00E77E97" w:rsidRPr="00C30AEE" w:rsidRDefault="00E77E97" w:rsidP="00E77E97">
      <w:pPr>
        <w:shd w:val="clear" w:color="auto" w:fill="FFFFFF"/>
        <w:spacing w:after="120"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w:t>
      </w:r>
      <w:r w:rsidRPr="00854EEC">
        <w:rPr>
          <w:rFonts w:ascii="Times New Roman" w:hAnsi="Times New Roman" w:cs="Times New Roman"/>
          <w:color w:val="222222"/>
          <w:sz w:val="20"/>
          <w:szCs w:val="20"/>
          <w:lang w:val="en-GB"/>
        </w:rPr>
        <w:t>he User will become part of the Diesel Loyalty Program</w:t>
      </w:r>
    </w:p>
    <w:p w14:paraId="48330528"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u w:val="single"/>
          <w:lang w:val="en-GB"/>
        </w:rPr>
        <w:t>Purpose</w:t>
      </w:r>
      <w:r w:rsidRPr="002B56E2">
        <w:rPr>
          <w:rFonts w:ascii="Times New Roman" w:hAnsi="Times New Roman" w:cs="Times New Roman"/>
          <w:color w:val="222222"/>
          <w:sz w:val="20"/>
          <w:szCs w:val="20"/>
          <w:u w:val="single"/>
          <w:lang w:val="en-GB"/>
        </w:rPr>
        <w:t>:</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Diesel </w:t>
      </w:r>
      <w:r>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6859B462" w14:textId="77777777" w:rsidR="00E77E97" w:rsidRPr="000A7F30" w:rsidRDefault="00E77E97" w:rsidP="00E77E97">
      <w:pPr>
        <w:shd w:val="clear" w:color="auto" w:fill="FFFFFF"/>
        <w:spacing w:line="240" w:lineRule="auto"/>
        <w:jc w:val="both"/>
        <w:rPr>
          <w:rFonts w:ascii="Times New Roman" w:hAnsi="Times New Roman" w:cs="Times New Roman"/>
          <w:b/>
          <w:color w:val="222222"/>
          <w:sz w:val="20"/>
          <w:szCs w:val="20"/>
          <w:lang w:val="en-US"/>
        </w:rPr>
      </w:pPr>
      <w:r>
        <w:rPr>
          <w:rFonts w:ascii="Times New Roman" w:hAnsi="Times New Roman" w:cs="Times New Roman"/>
          <w:b/>
          <w:color w:val="222222"/>
          <w:sz w:val="20"/>
          <w:szCs w:val="20"/>
          <w:lang w:val="en-US"/>
        </w:rPr>
        <w:t>d.</w:t>
      </w:r>
      <w:r w:rsidRPr="000A7F30">
        <w:rPr>
          <w:rFonts w:ascii="Times New Roman" w:hAnsi="Times New Roman" w:cs="Times New Roman"/>
          <w:b/>
          <w:color w:val="222222"/>
          <w:sz w:val="20"/>
          <w:szCs w:val="20"/>
          <w:lang w:val="en-US"/>
        </w:rPr>
        <w:t xml:space="preserve"> Participation in prize contests</w:t>
      </w:r>
    </w:p>
    <w:p w14:paraId="546A002C" w14:textId="77777777" w:rsidR="00E77E97" w:rsidRPr="00854EEC"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t>
      </w:r>
      <w:r>
        <w:rPr>
          <w:rFonts w:ascii="Times New Roman" w:hAnsi="Times New Roman" w:cs="Times New Roman"/>
          <w:color w:val="222222"/>
          <w:sz w:val="20"/>
          <w:szCs w:val="20"/>
          <w:lang w:val="en-GB"/>
        </w:rPr>
        <w:t xml:space="preserve">Affiliate </w:t>
      </w:r>
      <w:r w:rsidRPr="00854EEC">
        <w:rPr>
          <w:rFonts w:ascii="Times New Roman" w:hAnsi="Times New Roman" w:cs="Times New Roman"/>
          <w:color w:val="222222"/>
          <w:sz w:val="20"/>
          <w:szCs w:val="20"/>
          <w:lang w:val="en-GB"/>
        </w:rPr>
        <w:t xml:space="preserve">will be able to process your Biographical Data to allow you to participate in prize </w:t>
      </w:r>
      <w:r>
        <w:rPr>
          <w:rFonts w:ascii="Times New Roman" w:hAnsi="Times New Roman" w:cs="Times New Roman"/>
          <w:color w:val="222222"/>
          <w:sz w:val="20"/>
          <w:szCs w:val="20"/>
          <w:lang w:val="en-GB"/>
        </w:rPr>
        <w:t>contest</w:t>
      </w:r>
      <w:r w:rsidRPr="00854EEC">
        <w:rPr>
          <w:rFonts w:ascii="Times New Roman" w:hAnsi="Times New Roman" w:cs="Times New Roman"/>
          <w:color w:val="222222"/>
          <w:sz w:val="20"/>
          <w:szCs w:val="20"/>
          <w:lang w:val="en-GB"/>
        </w:rPr>
        <w:t xml:space="preserve"> that Diesel </w:t>
      </w:r>
      <w:r>
        <w:rPr>
          <w:rFonts w:ascii="Times New Roman" w:hAnsi="Times New Roman" w:cs="Times New Roman"/>
          <w:color w:val="222222"/>
          <w:sz w:val="20"/>
          <w:szCs w:val="20"/>
          <w:lang w:val="en-GB"/>
        </w:rPr>
        <w:t xml:space="preserve">Affiliate </w:t>
      </w:r>
      <w:r w:rsidRPr="00854EEC">
        <w:rPr>
          <w:rFonts w:ascii="Times New Roman" w:hAnsi="Times New Roman" w:cs="Times New Roman"/>
          <w:color w:val="222222"/>
          <w:sz w:val="20"/>
          <w:szCs w:val="20"/>
          <w:lang w:val="en-GB"/>
        </w:rPr>
        <w:t xml:space="preserve">could organize. In certain situations, for example to proceed with the delivery of the prize, your Contact Data </w:t>
      </w:r>
      <w:r w:rsidRPr="00854EEC">
        <w:rPr>
          <w:rFonts w:ascii="Times New Roman" w:hAnsi="Times New Roman" w:cs="Times New Roman"/>
          <w:color w:val="222222"/>
          <w:sz w:val="20"/>
          <w:szCs w:val="20"/>
          <w:lang w:val="en-GB"/>
        </w:rPr>
        <w:lastRenderedPageBreak/>
        <w:t>could also be processed. If participation in the contest requires further information, these will be requested to you upon release of a specific privacy policy.</w:t>
      </w:r>
    </w:p>
    <w:p w14:paraId="01957965" w14:textId="77777777" w:rsidR="00E77E97" w:rsidRPr="00855614" w:rsidRDefault="00E77E97" w:rsidP="00E77E97">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u w:val="single"/>
          <w:lang w:val="en-GB"/>
        </w:rPr>
        <w:t>Purpose</w:t>
      </w:r>
      <w:r w:rsidRPr="00854EEC">
        <w:rPr>
          <w:rFonts w:ascii="Times New Roman" w:hAnsi="Times New Roman" w:cs="Times New Roman"/>
          <w:color w:val="222222"/>
          <w:sz w:val="20"/>
          <w:szCs w:val="20"/>
          <w:u w:val="single"/>
          <w:lang w:val="en-GB"/>
        </w:rPr>
        <w:t>:</w:t>
      </w:r>
      <w:r w:rsidRPr="00854EEC">
        <w:rPr>
          <w:rFonts w:ascii="Times New Roman" w:hAnsi="Times New Roman" w:cs="Times New Roman"/>
          <w:color w:val="222222"/>
          <w:sz w:val="20"/>
          <w:szCs w:val="20"/>
          <w:lang w:val="en-GB"/>
        </w:rPr>
        <w:t xml:space="preserve"> this processing is based on the performance of a contract for attending the relevant prize contest to which you are a party; the provision of the Personal Data listed above is necessary for this purpose, since otherwise Diesel will </w:t>
      </w:r>
      <w:r w:rsidRPr="00855614">
        <w:rPr>
          <w:rFonts w:ascii="Times New Roman" w:hAnsi="Times New Roman" w:cs="Times New Roman"/>
          <w:color w:val="222222"/>
          <w:sz w:val="20"/>
          <w:szCs w:val="20"/>
          <w:lang w:val="en-GB"/>
        </w:rPr>
        <w:t>not be able to process your request.</w:t>
      </w:r>
    </w:p>
    <w:p w14:paraId="5E5ED043" w14:textId="77777777" w:rsidR="00E77E97" w:rsidRPr="00855614" w:rsidRDefault="00E77E97" w:rsidP="00E77E97">
      <w:pPr>
        <w:shd w:val="clear" w:color="auto" w:fill="FFFFFF"/>
        <w:spacing w:line="240" w:lineRule="auto"/>
        <w:jc w:val="both"/>
        <w:rPr>
          <w:rFonts w:ascii="Times New Roman" w:hAnsi="Times New Roman" w:cs="Times New Roman"/>
          <w:b/>
          <w:color w:val="222222"/>
          <w:sz w:val="20"/>
          <w:szCs w:val="20"/>
          <w:lang w:val="en-GB"/>
        </w:rPr>
      </w:pPr>
      <w:r w:rsidRPr="00855614">
        <w:rPr>
          <w:rFonts w:ascii="Times New Roman" w:hAnsi="Times New Roman" w:cs="Times New Roman"/>
          <w:b/>
          <w:color w:val="222222"/>
          <w:sz w:val="20"/>
          <w:szCs w:val="20"/>
          <w:lang w:val="en-GB"/>
        </w:rPr>
        <w:t>e. Marketing</w:t>
      </w:r>
    </w:p>
    <w:p w14:paraId="7668797F" w14:textId="77777777" w:rsidR="00E77E97"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855614">
        <w:rPr>
          <w:rFonts w:ascii="Times New Roman" w:hAnsi="Times New Roman" w:cs="Times New Roman"/>
          <w:color w:val="222222"/>
          <w:sz w:val="20"/>
          <w:szCs w:val="20"/>
          <w:lang w:val="en-GB"/>
        </w:rPr>
        <w:t>Only with your consent, Diesel Affiliate will process the Biographical Data, Contact Data and Data Collected in the Shop for</w:t>
      </w:r>
      <w:r w:rsidRPr="00C30AEE">
        <w:rPr>
          <w:rFonts w:ascii="Times New Roman" w:hAnsi="Times New Roman" w:cs="Times New Roman"/>
          <w:color w:val="222222"/>
          <w:sz w:val="20"/>
          <w:szCs w:val="20"/>
          <w:lang w:val="en-GB"/>
        </w:rPr>
        <w:t xml:space="preserve"> marketing purposes</w:t>
      </w:r>
      <w:r>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Pr>
          <w:rFonts w:ascii="Times New Roman" w:hAnsi="Times New Roman" w:cs="Times New Roman"/>
          <w:color w:val="222222"/>
          <w:sz w:val="20"/>
          <w:szCs w:val="20"/>
          <w:lang w:val="en-GB"/>
        </w:rPr>
        <w:t xml:space="preserve"> </w:t>
      </w:r>
    </w:p>
    <w:p w14:paraId="2109FCAB"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u w:val="single"/>
          <w:lang w:val="en-GB"/>
        </w:rPr>
        <w:t>Purpose</w:t>
      </w:r>
      <w:r w:rsidRPr="002B56E2">
        <w:rPr>
          <w:rFonts w:ascii="Times New Roman" w:hAnsi="Times New Roman" w:cs="Times New Roman"/>
          <w:color w:val="222222"/>
          <w:sz w:val="20"/>
          <w:szCs w:val="20"/>
          <w:u w:val="single"/>
          <w:lang w:val="en-GB"/>
        </w:rPr>
        <w:t>:</w:t>
      </w:r>
      <w:r w:rsidRPr="00C30AEE">
        <w:rPr>
          <w:rFonts w:ascii="Times New Roman" w:hAnsi="Times New Roman" w:cs="Times New Roman"/>
          <w:color w:val="222222"/>
          <w:sz w:val="20"/>
          <w:szCs w:val="20"/>
          <w:lang w:val="en-GB"/>
        </w:rPr>
        <w:t xml:space="preserve"> this processing is based on the consent you have given. </w:t>
      </w:r>
    </w:p>
    <w:p w14:paraId="172EE598" w14:textId="04181AAA"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Pr>
          <w:rFonts w:ascii="Times New Roman" w:hAnsi="Times New Roman" w:cs="Times New Roman"/>
          <w:color w:val="222222"/>
          <w:sz w:val="20"/>
          <w:szCs w:val="20"/>
          <w:lang w:val="en-GB"/>
        </w:rPr>
        <w:t xml:space="preserve"> marketing </w:t>
      </w:r>
      <w:r w:rsidRPr="00C30AEE">
        <w:rPr>
          <w:rFonts w:ascii="Times New Roman" w:hAnsi="Times New Roman" w:cs="Times New Roman"/>
          <w:color w:val="222222"/>
          <w:sz w:val="20"/>
          <w:szCs w:val="20"/>
          <w:lang w:val="en-GB"/>
        </w:rPr>
        <w:t>email received, as well as by writing to the address</w:t>
      </w:r>
      <w:r>
        <w:rPr>
          <w:rFonts w:ascii="Times New Roman" w:hAnsi="Times New Roman" w:cs="Times New Roman"/>
          <w:color w:val="222222"/>
          <w:sz w:val="20"/>
          <w:szCs w:val="20"/>
          <w:lang w:val="en-GB"/>
        </w:rPr>
        <w:t xml:space="preserve"> </w:t>
      </w:r>
      <w:hyperlink r:id="rId11" w:history="1">
        <w:r w:rsidR="00360184" w:rsidRPr="00360184">
          <w:rPr>
            <w:rStyle w:val="Collegamentoipertestuale"/>
            <w:rFonts w:ascii="Times New Roman" w:hAnsi="Times New Roman" w:cs="Times New Roman"/>
            <w:sz w:val="20"/>
            <w:szCs w:val="20"/>
            <w:lang w:val="en-GB"/>
          </w:rPr>
          <w:t>privacy@diesel.com</w:t>
        </w:r>
      </w:hyperlink>
      <w:r w:rsidR="00360184" w:rsidRPr="00360184">
        <w:rPr>
          <w:rFonts w:ascii="Times New Roman" w:hAnsi="Times New Roman" w:cs="Times New Roman"/>
          <w:color w:val="222222"/>
          <w:sz w:val="20"/>
          <w:szCs w:val="20"/>
          <w:lang w:val="en-GB"/>
        </w:rPr>
        <w:t xml:space="preserve"> </w:t>
      </w:r>
      <w:r w:rsidRPr="00360184">
        <w:rPr>
          <w:rFonts w:ascii="Times New Roman" w:hAnsi="Times New Roman" w:cs="Times New Roman"/>
          <w:color w:val="222222"/>
          <w:sz w:val="20"/>
          <w:szCs w:val="20"/>
          <w:lang w:val="en-GB"/>
        </w:rPr>
        <w:t>or o</w:t>
      </w:r>
      <w:r w:rsidRPr="00C30AEE">
        <w:rPr>
          <w:rFonts w:ascii="Times New Roman" w:hAnsi="Times New Roman" w:cs="Times New Roman"/>
          <w:color w:val="222222"/>
          <w:sz w:val="20"/>
          <w:szCs w:val="20"/>
          <w:lang w:val="en-GB"/>
        </w:rPr>
        <w:t xml:space="preserve">therwise by contacting the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Pr>
          <w:rFonts w:ascii="Times New Roman" w:hAnsi="Times New Roman" w:cs="Times New Roman"/>
          <w:color w:val="222222"/>
          <w:sz w:val="20"/>
          <w:szCs w:val="20"/>
          <w:lang w:val="en-GB"/>
        </w:rPr>
        <w:t>1</w:t>
      </w:r>
    </w:p>
    <w:p w14:paraId="7D2AB7E8" w14:textId="77777777" w:rsidR="00E77E97" w:rsidRPr="00C30AEE" w:rsidRDefault="00E77E97" w:rsidP="00E77E97">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w:t>
      </w:r>
      <w:r>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CONTROLLERS</w:t>
      </w:r>
    </w:p>
    <w:p w14:paraId="6ADE2841"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Finally, each Data Controller or Join Controller may need to comply with a specific legal provision to which it is subject or to defend its own right in court.</w:t>
      </w:r>
    </w:p>
    <w:p w14:paraId="67BB31E2" w14:textId="77777777" w:rsidR="00E77E97" w:rsidRPr="00C30AEE" w:rsidRDefault="00E77E97" w:rsidP="00E77E97">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13759714"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You consent to e</w:t>
      </w:r>
      <w:r w:rsidRPr="00C30AEE">
        <w:rPr>
          <w:rFonts w:ascii="Times New Roman" w:hAnsi="Times New Roman" w:cs="Times New Roman"/>
          <w:color w:val="222222"/>
          <w:sz w:val="20"/>
          <w:szCs w:val="20"/>
          <w:lang w:val="en-GB"/>
        </w:rPr>
        <w:t>ach Data Controller</w:t>
      </w:r>
      <w:r>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or Joint Controller</w:t>
      </w:r>
      <w:r>
        <w:rPr>
          <w:rFonts w:ascii="Times New Roman" w:hAnsi="Times New Roman" w:cs="Times New Roman"/>
          <w:color w:val="222222"/>
          <w:sz w:val="20"/>
          <w:szCs w:val="20"/>
          <w:lang w:val="en-GB"/>
        </w:rPr>
        <w:t>’s collection, use, disclosure or</w:t>
      </w:r>
      <w:r w:rsidRPr="00C30AEE">
        <w:rPr>
          <w:rFonts w:ascii="Times New Roman" w:hAnsi="Times New Roman" w:cs="Times New Roman"/>
          <w:color w:val="222222"/>
          <w:sz w:val="20"/>
          <w:szCs w:val="20"/>
          <w:lang w:val="en-GB"/>
        </w:rPr>
        <w:t xml:space="preserve"> process</w:t>
      </w:r>
      <w:r>
        <w:rPr>
          <w:rFonts w:ascii="Times New Roman" w:hAnsi="Times New Roman" w:cs="Times New Roman"/>
          <w:color w:val="222222"/>
          <w:sz w:val="20"/>
          <w:szCs w:val="20"/>
          <w:lang w:val="en-GB"/>
        </w:rPr>
        <w:t>ing of</w:t>
      </w:r>
      <w:r w:rsidRPr="00C30AEE">
        <w:rPr>
          <w:rFonts w:ascii="Times New Roman" w:hAnsi="Times New Roman" w:cs="Times New Roman"/>
          <w:color w:val="222222"/>
          <w:sz w:val="20"/>
          <w:szCs w:val="20"/>
          <w:lang w:val="en-GB"/>
        </w:rPr>
        <w:t xml:space="preserve"> your Personal Data to comply with </w:t>
      </w:r>
      <w:r>
        <w:rPr>
          <w:rFonts w:ascii="Times New Roman" w:hAnsi="Times New Roman" w:cs="Times New Roman"/>
          <w:color w:val="222222"/>
          <w:sz w:val="20"/>
          <w:szCs w:val="20"/>
          <w:lang w:val="en-GB"/>
        </w:rPr>
        <w:t>such</w:t>
      </w:r>
      <w:r w:rsidRPr="00C30AEE">
        <w:rPr>
          <w:rFonts w:ascii="Times New Roman" w:hAnsi="Times New Roman" w:cs="Times New Roman"/>
          <w:color w:val="222222"/>
          <w:sz w:val="20"/>
          <w:szCs w:val="20"/>
          <w:lang w:val="en-GB"/>
        </w:rPr>
        <w:t xml:space="preserve"> legal obligation to which it is subject.</w:t>
      </w:r>
    </w:p>
    <w:p w14:paraId="213183EE"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u w:val="single"/>
          <w:lang w:val="en-GB"/>
        </w:rPr>
        <w:t>Purpose</w:t>
      </w:r>
      <w:r w:rsidRPr="00C30AEE">
        <w:rPr>
          <w:rFonts w:ascii="Times New Roman" w:hAnsi="Times New Roman" w:cs="Times New Roman"/>
          <w:color w:val="222222"/>
          <w:sz w:val="20"/>
          <w:szCs w:val="20"/>
          <w:lang w:val="en-GB"/>
        </w:rPr>
        <w:t xml:space="preserve">: compliance with </w:t>
      </w:r>
      <w:r>
        <w:rPr>
          <w:rFonts w:ascii="Times New Roman" w:hAnsi="Times New Roman" w:cs="Times New Roman"/>
          <w:color w:val="222222"/>
          <w:sz w:val="20"/>
          <w:szCs w:val="20"/>
          <w:lang w:val="en-GB"/>
        </w:rPr>
        <w:t>such</w:t>
      </w:r>
      <w:r w:rsidRPr="00C30AEE">
        <w:rPr>
          <w:rFonts w:ascii="Times New Roman" w:hAnsi="Times New Roman" w:cs="Times New Roman"/>
          <w:color w:val="222222"/>
          <w:sz w:val="20"/>
          <w:szCs w:val="20"/>
          <w:lang w:val="en-GB"/>
        </w:rPr>
        <w:t xml:space="preserve"> legal obligation.</w:t>
      </w:r>
    </w:p>
    <w:p w14:paraId="039EF4A4"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the absence of data the Data Controller or the Joint Controller will not be </w:t>
      </w:r>
      <w:proofErr w:type="gramStart"/>
      <w:r w:rsidRPr="00C30AEE">
        <w:rPr>
          <w:rFonts w:ascii="Times New Roman" w:hAnsi="Times New Roman" w:cs="Times New Roman"/>
          <w:color w:val="222222"/>
          <w:sz w:val="20"/>
          <w:szCs w:val="20"/>
          <w:lang w:val="en-GB"/>
        </w:rPr>
        <w:t>in a position</w:t>
      </w:r>
      <w:proofErr w:type="gramEnd"/>
      <w:r w:rsidRPr="00C30AEE">
        <w:rPr>
          <w:rFonts w:ascii="Times New Roman" w:hAnsi="Times New Roman" w:cs="Times New Roman"/>
          <w:color w:val="222222"/>
          <w:sz w:val="20"/>
          <w:szCs w:val="20"/>
          <w:lang w:val="en-GB"/>
        </w:rPr>
        <w:t xml:space="preserve"> to comply with their legal obligations.</w:t>
      </w:r>
    </w:p>
    <w:p w14:paraId="041BED61" w14:textId="77777777" w:rsidR="00E77E97" w:rsidRPr="00C30AEE" w:rsidRDefault="00E77E97" w:rsidP="00E77E97">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3E6E65C0"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w:t>
      </w:r>
      <w:r>
        <w:rPr>
          <w:rFonts w:ascii="Times New Roman" w:hAnsi="Times New Roman" w:cs="Times New Roman"/>
          <w:color w:val="222222"/>
          <w:sz w:val="20"/>
          <w:szCs w:val="20"/>
          <w:lang w:val="en-GB"/>
        </w:rPr>
        <w:t xml:space="preserve"> consent to your</w:t>
      </w:r>
      <w:r w:rsidRPr="00C30AEE">
        <w:rPr>
          <w:rFonts w:ascii="Times New Roman" w:hAnsi="Times New Roman" w:cs="Times New Roman"/>
          <w:color w:val="222222"/>
          <w:sz w:val="20"/>
          <w:szCs w:val="20"/>
          <w:lang w:val="en-GB"/>
        </w:rPr>
        <w:t xml:space="preserve"> Personal Data be</w:t>
      </w:r>
      <w:r>
        <w:rPr>
          <w:rFonts w:ascii="Times New Roman" w:hAnsi="Times New Roman" w:cs="Times New Roman"/>
          <w:color w:val="222222"/>
          <w:sz w:val="20"/>
          <w:szCs w:val="20"/>
          <w:lang w:val="en-GB"/>
        </w:rPr>
        <w:t>ing collected, use, disclosed or</w:t>
      </w:r>
      <w:r w:rsidRPr="00C30AEE">
        <w:rPr>
          <w:rFonts w:ascii="Times New Roman" w:hAnsi="Times New Roman" w:cs="Times New Roman"/>
          <w:color w:val="222222"/>
          <w:sz w:val="20"/>
          <w:szCs w:val="20"/>
          <w:lang w:val="en-GB"/>
        </w:rPr>
        <w:t xml:space="preserve"> processed by each Data Controller or Joint Controller to defend their rights or take legal action or make claims against you or third parties</w:t>
      </w:r>
      <w:r>
        <w:rPr>
          <w:rFonts w:ascii="Times New Roman" w:hAnsi="Times New Roman" w:cs="Times New Roman"/>
          <w:color w:val="222222"/>
          <w:sz w:val="20"/>
          <w:szCs w:val="20"/>
          <w:lang w:val="en-GB"/>
        </w:rPr>
        <w:t>, including the prevention of fraud.</w:t>
      </w:r>
    </w:p>
    <w:p w14:paraId="2C42437A"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u w:val="single"/>
          <w:lang w:val="en-GB"/>
        </w:rPr>
        <w:t>Purpose</w:t>
      </w:r>
      <w:r w:rsidRPr="002B56E2">
        <w:rPr>
          <w:rFonts w:ascii="Times New Roman" w:hAnsi="Times New Roman" w:cs="Times New Roman"/>
          <w:color w:val="222222"/>
          <w:sz w:val="20"/>
          <w:szCs w:val="20"/>
          <w:u w:val="single"/>
          <w:lang w:val="en-GB"/>
        </w:rPr>
        <w:t>:</w:t>
      </w:r>
      <w:r w:rsidRPr="00C30AEE">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0523792A"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p>
    <w:p w14:paraId="3CEBEB91" w14:textId="77777777" w:rsidR="00E77E97" w:rsidRPr="00C30AEE" w:rsidRDefault="00E77E97" w:rsidP="00E77E97">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Pr="00C30AEE">
        <w:rPr>
          <w:rFonts w:ascii="Times New Roman" w:hAnsi="Times New Roman" w:cs="Times New Roman"/>
          <w:b/>
          <w:color w:val="222222"/>
          <w:sz w:val="20"/>
          <w:szCs w:val="20"/>
          <w:lang w:val="en-GB"/>
        </w:rPr>
        <w:t>. WHAT HAPPENS IF YOU DO NOT PROVIDE PERSONAL DATA</w:t>
      </w:r>
    </w:p>
    <w:p w14:paraId="41B8F311"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Some Personal Data that we will indicate</w:t>
      </w:r>
      <w:r>
        <w:rPr>
          <w:rFonts w:ascii="Times New Roman" w:hAnsi="Times New Roman" w:cs="Times New Roman"/>
          <w:color w:val="222222"/>
          <w:sz w:val="20"/>
          <w:szCs w:val="20"/>
          <w:lang w:val="en-GB"/>
        </w:rPr>
        <w:t xml:space="preserve"> to</w:t>
      </w:r>
      <w:r w:rsidRPr="00C30AEE">
        <w:rPr>
          <w:rFonts w:ascii="Times New Roman" w:hAnsi="Times New Roman" w:cs="Times New Roman"/>
          <w:color w:val="222222"/>
          <w:sz w:val="20"/>
          <w:szCs w:val="20"/>
          <w:lang w:val="en-GB"/>
        </w:rPr>
        <w:t xml:space="preserve"> you from time to time during the registration or purchase process are necessary for the completion of the purchase contract and for administrative and accounting purposes.</w:t>
      </w:r>
    </w:p>
    <w:p w14:paraId="6F51A166"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specified when it is necessary to provide Personal Data. Where not expressly indicated as mandatory, therefore, the provision of Personal Data is optional, if not </w:t>
      </w:r>
      <w:r>
        <w:rPr>
          <w:rFonts w:ascii="Times New Roman" w:hAnsi="Times New Roman" w:cs="Times New Roman"/>
          <w:color w:val="222222"/>
          <w:sz w:val="20"/>
          <w:szCs w:val="20"/>
          <w:lang w:val="en-GB"/>
        </w:rPr>
        <w:t xml:space="preserve">for </w:t>
      </w:r>
      <w:r w:rsidRPr="00C30AEE">
        <w:rPr>
          <w:rFonts w:ascii="Times New Roman" w:hAnsi="Times New Roman" w:cs="Times New Roman"/>
          <w:color w:val="222222"/>
          <w:sz w:val="20"/>
          <w:szCs w:val="20"/>
          <w:lang w:val="en-GB"/>
        </w:rPr>
        <w:t>the impossibility for the Data Controllers or Joint Controllers to act as described (for example, the impossibility to carry out marketing activities).</w:t>
      </w:r>
    </w:p>
    <w:p w14:paraId="29A9B82C" w14:textId="77777777" w:rsidR="00E77E97" w:rsidRPr="00C30AEE" w:rsidRDefault="00E77E97" w:rsidP="00E77E97">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HOW AND HOW LONG WE WILL PROCESS PERSONAL DATA</w:t>
      </w:r>
    </w:p>
    <w:p w14:paraId="6F0B3C09"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1D0B0D1F"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4C032ECF" w14:textId="74EE8737" w:rsidR="00E77E97" w:rsidRPr="00C30AEE" w:rsidRDefault="00FC3E23" w:rsidP="00E77E9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D</w:t>
      </w:r>
      <w:r w:rsidR="00E77E97" w:rsidRPr="00C30AEE">
        <w:rPr>
          <w:rFonts w:ascii="Times New Roman" w:hAnsi="Times New Roman" w:cs="Times New Roman"/>
          <w:b w:val="0"/>
          <w:color w:val="222222"/>
          <w:sz w:val="20"/>
          <w:szCs w:val="20"/>
          <w:lang w:val="en-GB"/>
        </w:rPr>
        <w:t>ata collected to enter into and perform purchase contracts, including payments: up to the conclusion of administrative and accounting obligations. The billing data will be kept</w:t>
      </w:r>
      <w:r w:rsidR="00E77E97">
        <w:rPr>
          <w:rFonts w:ascii="Times New Roman" w:hAnsi="Times New Roman" w:cs="Times New Roman"/>
          <w:b w:val="0"/>
          <w:color w:val="222222"/>
          <w:sz w:val="20"/>
          <w:szCs w:val="20"/>
          <w:lang w:val="en-GB"/>
        </w:rPr>
        <w:t xml:space="preserve"> according to the local </w:t>
      </w:r>
      <w:proofErr w:type="gramStart"/>
      <w:r w:rsidR="00E77E97">
        <w:rPr>
          <w:rFonts w:ascii="Times New Roman" w:hAnsi="Times New Roman" w:cs="Times New Roman"/>
          <w:b w:val="0"/>
          <w:color w:val="222222"/>
          <w:sz w:val="20"/>
          <w:szCs w:val="20"/>
          <w:lang w:val="en-GB"/>
        </w:rPr>
        <w:t xml:space="preserve">law </w:t>
      </w:r>
      <w:r w:rsidR="00E77E97" w:rsidRPr="00C30AEE">
        <w:rPr>
          <w:rFonts w:ascii="Times New Roman" w:hAnsi="Times New Roman" w:cs="Times New Roman"/>
          <w:b w:val="0"/>
          <w:color w:val="222222"/>
          <w:sz w:val="20"/>
          <w:szCs w:val="20"/>
          <w:lang w:val="en-GB"/>
        </w:rPr>
        <w:t>;</w:t>
      </w:r>
      <w:proofErr w:type="gramEnd"/>
    </w:p>
    <w:p w14:paraId="31279F28" w14:textId="144B3EEA" w:rsidR="00E77E97" w:rsidRPr="00C30AEE" w:rsidRDefault="00FC3E23" w:rsidP="00E77E9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lastRenderedPageBreak/>
        <w:t>D</w:t>
      </w:r>
      <w:r w:rsidR="00E77E97" w:rsidRPr="00C30AEE">
        <w:rPr>
          <w:rFonts w:ascii="Times New Roman" w:hAnsi="Times New Roman" w:cs="Times New Roman"/>
          <w:b w:val="0"/>
          <w:color w:val="222222"/>
          <w:sz w:val="20"/>
          <w:szCs w:val="20"/>
          <w:lang w:val="en-GB"/>
        </w:rPr>
        <w:t>ata of the registered user for joining the loyalty program:</w:t>
      </w:r>
      <w:r w:rsidR="00E77E97" w:rsidRPr="00752D41">
        <w:rPr>
          <w:lang w:val="en-GB"/>
        </w:rPr>
        <w:t xml:space="preserve"> </w:t>
      </w:r>
      <w:proofErr w:type="gramStart"/>
      <w:r w:rsidR="00E77E97">
        <w:rPr>
          <w:rFonts w:ascii="Times New Roman" w:hAnsi="Times New Roman" w:cs="Times New Roman"/>
          <w:b w:val="0"/>
          <w:color w:val="222222"/>
          <w:sz w:val="20"/>
          <w:szCs w:val="20"/>
          <w:lang w:val="en-GB"/>
        </w:rPr>
        <w:t>the</w:t>
      </w:r>
      <w:proofErr w:type="gramEnd"/>
      <w:r w:rsidR="00E77E97">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D</w:t>
      </w:r>
      <w:r w:rsidR="00E77E97" w:rsidRPr="006750D0">
        <w:rPr>
          <w:rFonts w:ascii="Times New Roman" w:hAnsi="Times New Roman" w:cs="Times New Roman"/>
          <w:b w:val="0"/>
          <w:color w:val="222222"/>
          <w:sz w:val="20"/>
          <w:szCs w:val="20"/>
          <w:lang w:val="en-GB"/>
        </w:rPr>
        <w:t xml:space="preserve">ata will be kept as long as the </w:t>
      </w:r>
      <w:r w:rsidR="00E77E97">
        <w:rPr>
          <w:rFonts w:ascii="Times New Roman" w:hAnsi="Times New Roman" w:cs="Times New Roman"/>
          <w:b w:val="0"/>
          <w:color w:val="222222"/>
          <w:sz w:val="20"/>
          <w:szCs w:val="20"/>
          <w:lang w:val="en-GB"/>
        </w:rPr>
        <w:t>costumer</w:t>
      </w:r>
      <w:r w:rsidR="00E77E97" w:rsidRPr="006750D0">
        <w:rPr>
          <w:rFonts w:ascii="Times New Roman" w:hAnsi="Times New Roman" w:cs="Times New Roman"/>
          <w:b w:val="0"/>
          <w:color w:val="222222"/>
          <w:sz w:val="20"/>
          <w:szCs w:val="20"/>
          <w:lang w:val="en-GB"/>
        </w:rPr>
        <w:t xml:space="preserve"> will be a member of the Loyalty Program</w:t>
      </w:r>
      <w:r w:rsidR="00E77E97" w:rsidRPr="00C30AEE">
        <w:rPr>
          <w:rFonts w:ascii="Times New Roman" w:hAnsi="Times New Roman" w:cs="Times New Roman"/>
          <w:b w:val="0"/>
          <w:color w:val="222222"/>
          <w:sz w:val="20"/>
          <w:szCs w:val="20"/>
          <w:lang w:val="en-GB"/>
        </w:rPr>
        <w:t xml:space="preserve">. </w:t>
      </w:r>
      <w:r w:rsidR="00E77E97">
        <w:rPr>
          <w:rFonts w:ascii="Times New Roman" w:hAnsi="Times New Roman" w:cs="Times New Roman"/>
          <w:b w:val="0"/>
          <w:color w:val="222222"/>
          <w:sz w:val="20"/>
          <w:szCs w:val="20"/>
          <w:lang w:val="en-GB"/>
        </w:rPr>
        <w:t>W</w:t>
      </w:r>
      <w:r w:rsidR="00E77E97" w:rsidRPr="00C30AEE">
        <w:rPr>
          <w:rFonts w:ascii="Times New Roman" w:hAnsi="Times New Roman" w:cs="Times New Roman"/>
          <w:b w:val="0"/>
          <w:color w:val="222222"/>
          <w:sz w:val="20"/>
          <w:szCs w:val="20"/>
          <w:lang w:val="en-GB"/>
        </w:rPr>
        <w:t>e will retain the data if this will be necessary to comply with legal obligations, to protect our rights or to prevent fraud;</w:t>
      </w:r>
    </w:p>
    <w:p w14:paraId="581180D8" w14:textId="19F93352" w:rsidR="00E77E97" w:rsidRDefault="00FC3E23" w:rsidP="00E77E9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D</w:t>
      </w:r>
      <w:r w:rsidR="00E77E97" w:rsidRPr="00C30AEE">
        <w:rPr>
          <w:rFonts w:ascii="Times New Roman" w:hAnsi="Times New Roman" w:cs="Times New Roman"/>
          <w:b w:val="0"/>
          <w:color w:val="222222"/>
          <w:sz w:val="20"/>
          <w:szCs w:val="20"/>
          <w:lang w:val="en-GB"/>
        </w:rPr>
        <w:t xml:space="preserve">ata related to </w:t>
      </w:r>
      <w:r w:rsidR="00E77E97">
        <w:rPr>
          <w:rFonts w:ascii="Times New Roman" w:hAnsi="Times New Roman" w:cs="Times New Roman"/>
          <w:b w:val="0"/>
          <w:color w:val="222222"/>
          <w:sz w:val="20"/>
          <w:szCs w:val="20"/>
          <w:lang w:val="en-GB"/>
        </w:rPr>
        <w:t>data subjects’</w:t>
      </w:r>
      <w:r w:rsidR="00E77E97" w:rsidRPr="00C30AEE">
        <w:rPr>
          <w:rFonts w:ascii="Times New Roman" w:hAnsi="Times New Roman" w:cs="Times New Roman"/>
          <w:b w:val="0"/>
          <w:color w:val="222222"/>
          <w:sz w:val="20"/>
          <w:szCs w:val="20"/>
          <w:lang w:val="en-GB"/>
        </w:rPr>
        <w:t xml:space="preserve"> requests: the data will be stored until the request is satisfied;</w:t>
      </w:r>
    </w:p>
    <w:p w14:paraId="3288CAF7" w14:textId="50DE438C" w:rsidR="00E77E97" w:rsidRPr="00C30AEE" w:rsidRDefault="00E77E97" w:rsidP="00E77E9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w:t>
      </w:r>
      <w:r w:rsidR="00FC3E23">
        <w:rPr>
          <w:rFonts w:ascii="Times New Roman" w:hAnsi="Times New Roman" w:cs="Times New Roman"/>
          <w:b w:val="0"/>
          <w:color w:val="222222"/>
          <w:sz w:val="20"/>
          <w:szCs w:val="20"/>
          <w:lang w:val="en-GB"/>
        </w:rPr>
        <w:t>D</w:t>
      </w:r>
      <w:r w:rsidRPr="00C30AEE">
        <w:rPr>
          <w:rFonts w:ascii="Times New Roman" w:hAnsi="Times New Roman" w:cs="Times New Roman"/>
          <w:b w:val="0"/>
          <w:color w:val="222222"/>
          <w:sz w:val="20"/>
          <w:szCs w:val="20"/>
          <w:lang w:val="en-GB"/>
        </w:rPr>
        <w:t xml:space="preserve">ata processed for purposes of marketing and </w:t>
      </w:r>
      <w:r>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stored for a period of 7 years</w:t>
      </w:r>
      <w:r>
        <w:rPr>
          <w:rFonts w:ascii="Times New Roman" w:hAnsi="Times New Roman" w:cs="Times New Roman"/>
          <w:b w:val="0"/>
          <w:color w:val="222222"/>
          <w:sz w:val="20"/>
          <w:szCs w:val="20"/>
          <w:lang w:val="en-GB"/>
        </w:rPr>
        <w:t xml:space="preserve"> (also according to an </w:t>
      </w:r>
      <w:r>
        <w:rPr>
          <w:rFonts w:ascii="Times New Roman" w:hAnsi="Times New Roman" w:cs="Times New Roman"/>
          <w:b w:val="0"/>
          <w:i/>
          <w:iCs/>
          <w:color w:val="222222"/>
          <w:sz w:val="20"/>
          <w:szCs w:val="20"/>
          <w:lang w:val="en-GB"/>
        </w:rPr>
        <w:t>ad hoc</w:t>
      </w:r>
      <w:r>
        <w:rPr>
          <w:rFonts w:ascii="Times New Roman" w:hAnsi="Times New Roman" w:cs="Times New Roman"/>
          <w:b w:val="0"/>
          <w:color w:val="222222"/>
          <w:sz w:val="20"/>
          <w:szCs w:val="20"/>
          <w:lang w:val="en-GB"/>
        </w:rPr>
        <w:t xml:space="preserve"> provision provided for by the Italian Supervisory Authority, upon </w:t>
      </w:r>
      <w:r w:rsidRPr="00020534">
        <w:rPr>
          <w:rFonts w:ascii="Times New Roman" w:hAnsi="Times New Roman" w:cs="Times New Roman"/>
          <w:b w:val="0"/>
          <w:color w:val="222222"/>
          <w:sz w:val="20"/>
          <w:szCs w:val="20"/>
          <w:lang w:val="en-GB"/>
        </w:rPr>
        <w:t>Diesel S.p.A. request</w:t>
      </w:r>
      <w:r>
        <w:rPr>
          <w:rFonts w:ascii="Times New Roman" w:hAnsi="Times New Roman" w:cs="Times New Roman"/>
          <w:b w:val="0"/>
          <w:color w:val="222222"/>
          <w:sz w:val="20"/>
          <w:szCs w:val="20"/>
          <w:lang w:val="en-GB"/>
        </w:rPr>
        <w:t>) unless you revoke your consent. In this case, upon withdrawal of consent, we will delete your data</w:t>
      </w:r>
      <w:r w:rsidRPr="00C30AEE">
        <w:rPr>
          <w:rFonts w:ascii="Times New Roman" w:hAnsi="Times New Roman" w:cs="Times New Roman"/>
          <w:b w:val="0"/>
          <w:color w:val="222222"/>
          <w:sz w:val="20"/>
          <w:szCs w:val="20"/>
          <w:lang w:val="en-GB"/>
        </w:rPr>
        <w:t>.</w:t>
      </w:r>
    </w:p>
    <w:p w14:paraId="44DF402B"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43AD94AD"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w:t>
      </w:r>
      <w:proofErr w:type="gramStart"/>
      <w:r w:rsidRPr="00C30AEE">
        <w:rPr>
          <w:rFonts w:ascii="Times New Roman" w:hAnsi="Times New Roman" w:cs="Times New Roman"/>
          <w:color w:val="222222"/>
          <w:sz w:val="20"/>
          <w:szCs w:val="20"/>
          <w:lang w:val="en-GB"/>
        </w:rPr>
        <w:t>particular reference</w:t>
      </w:r>
      <w:proofErr w:type="gramEnd"/>
      <w:r w:rsidRPr="00C30AEE">
        <w:rPr>
          <w:rFonts w:ascii="Times New Roman" w:hAnsi="Times New Roman" w:cs="Times New Roman"/>
          <w:color w:val="222222"/>
          <w:sz w:val="20"/>
          <w:szCs w:val="20"/>
          <w:lang w:val="en-GB"/>
        </w:rPr>
        <w:t xml:space="preserve"> to the judicial protection of our rights or in case of requests from the authority, the data processed will be stored for the time necessary to process the request or to protect the right.</w:t>
      </w:r>
    </w:p>
    <w:p w14:paraId="752D8FA1" w14:textId="77777777" w:rsidR="00E77E97" w:rsidRPr="00C30AEE" w:rsidRDefault="00E77E97" w:rsidP="00E77E97">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Pr="00C30AEE">
        <w:rPr>
          <w:rFonts w:ascii="Times New Roman" w:hAnsi="Times New Roman" w:cs="Times New Roman"/>
          <w:b/>
          <w:color w:val="222222"/>
          <w:sz w:val="20"/>
          <w:szCs w:val="20"/>
          <w:lang w:val="en-GB"/>
        </w:rPr>
        <w:t>. WHERE PERSONAL DATA MAY BE TRANSFERRED</w:t>
      </w:r>
    </w:p>
    <w:p w14:paraId="6FEC0B12" w14:textId="3D2968A5" w:rsidR="00E77E97" w:rsidRPr="00562839" w:rsidRDefault="00E77E97" w:rsidP="00E77E97">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Pr="00C30AEE">
        <w:rPr>
          <w:rFonts w:ascii="Times New Roman" w:hAnsi="Times New Roman" w:cs="Times New Roman"/>
          <w:color w:val="222222"/>
          <w:sz w:val="20"/>
          <w:szCs w:val="20"/>
          <w:lang w:val="en-GB"/>
        </w:rPr>
        <w:t xml:space="preserve">or the purposes indicated above, we may also transfer your Personal Data to third countries, not belonging to </w:t>
      </w:r>
      <w:r>
        <w:rPr>
          <w:rFonts w:ascii="Times New Roman" w:hAnsi="Times New Roman" w:cs="Times New Roman"/>
          <w:color w:val="222222"/>
          <w:sz w:val="20"/>
          <w:szCs w:val="20"/>
          <w:lang w:val="en-GB"/>
        </w:rPr>
        <w:t xml:space="preserve">Singapore or </w:t>
      </w:r>
      <w:r w:rsidRPr="00C30AEE">
        <w:rPr>
          <w:rFonts w:ascii="Times New Roman" w:hAnsi="Times New Roman" w:cs="Times New Roman"/>
          <w:color w:val="222222"/>
          <w:sz w:val="20"/>
          <w:szCs w:val="20"/>
          <w:lang w:val="en-GB"/>
        </w:rPr>
        <w:t xml:space="preserve">the European Union, which </w:t>
      </w:r>
      <w:r>
        <w:rPr>
          <w:rFonts w:ascii="Times New Roman" w:hAnsi="Times New Roman" w:cs="Times New Roman"/>
          <w:color w:val="222222"/>
          <w:sz w:val="20"/>
          <w:szCs w:val="20"/>
          <w:lang w:val="en-GB"/>
        </w:rPr>
        <w:t xml:space="preserve">may possibly </w:t>
      </w:r>
      <w:r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Pr="00C30AEE">
        <w:rPr>
          <w:rFonts w:ascii="Times New Roman" w:hAnsi="Times New Roman" w:cs="Times New Roman"/>
          <w:color w:val="222222"/>
          <w:sz w:val="20"/>
          <w:szCs w:val="20"/>
          <w:lang w:val="en-GB"/>
        </w:rPr>
        <w:t>. The transfer to third countries will always take place in accordance with the provisions of the GDPR</w:t>
      </w:r>
      <w:r>
        <w:rPr>
          <w:rFonts w:ascii="Times New Roman" w:hAnsi="Times New Roman" w:cs="Times New Roman"/>
          <w:color w:val="222222"/>
          <w:sz w:val="20"/>
          <w:szCs w:val="20"/>
          <w:lang w:val="en-GB"/>
        </w:rPr>
        <w:t xml:space="preserve"> and other applicable data laws,</w:t>
      </w:r>
      <w:r w:rsidRPr="00C30AEE">
        <w:rPr>
          <w:rFonts w:ascii="Times New Roman" w:hAnsi="Times New Roman" w:cs="Times New Roman"/>
          <w:color w:val="222222"/>
          <w:sz w:val="20"/>
          <w:szCs w:val="20"/>
          <w:lang w:val="en-GB"/>
        </w:rPr>
        <w:t xml:space="preserve"> adopting any other measures necessary to ensure the security of the </w:t>
      </w:r>
      <w:r w:rsidR="000A647C">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0A647C">
        <w:rPr>
          <w:rFonts w:ascii="Times New Roman" w:hAnsi="Times New Roman" w:cs="Times New Roman"/>
          <w:color w:val="222222"/>
          <w:sz w:val="20"/>
          <w:szCs w:val="20"/>
          <w:lang w:val="en-GB"/>
        </w:rPr>
        <w:t>Da</w:t>
      </w:r>
      <w:r w:rsidRPr="00C30AEE">
        <w:rPr>
          <w:rFonts w:ascii="Times New Roman" w:hAnsi="Times New Roman" w:cs="Times New Roman"/>
          <w:color w:val="222222"/>
          <w:sz w:val="20"/>
          <w:szCs w:val="20"/>
          <w:lang w:val="en-GB"/>
        </w:rPr>
        <w:t>ta being transferred. These measures possibly include agreements incorporating the so-called “standard contractual clauses” issued by the European Commission</w:t>
      </w:r>
      <w:r>
        <w:rPr>
          <w:rFonts w:ascii="Times New Roman" w:hAnsi="Times New Roman" w:cs="Times New Roman"/>
          <w:color w:val="222222"/>
          <w:sz w:val="20"/>
          <w:szCs w:val="20"/>
          <w:lang w:val="en-GB"/>
        </w:rPr>
        <w:t xml:space="preserve"> or your consent</w:t>
      </w:r>
      <w:r w:rsidRPr="00C30AEE">
        <w:rPr>
          <w:rFonts w:ascii="Times New Roman" w:hAnsi="Times New Roman" w:cs="Times New Roman"/>
          <w:color w:val="222222"/>
          <w:sz w:val="20"/>
          <w:szCs w:val="20"/>
          <w:lang w:val="en-GB"/>
        </w:rPr>
        <w:t>.</w:t>
      </w:r>
      <w:r w:rsidRPr="00562839">
        <w:rPr>
          <w:rFonts w:ascii="Times New Roman" w:eastAsiaTheme="minorHAnsi" w:hAnsi="Times New Roman" w:cs="Times New Roman"/>
          <w:color w:val="222222"/>
          <w:sz w:val="20"/>
          <w:szCs w:val="20"/>
          <w:lang w:val="en-GB"/>
        </w:rPr>
        <w:t xml:space="preserve"> </w:t>
      </w:r>
      <w:r w:rsidRPr="00562839">
        <w:rPr>
          <w:rFonts w:ascii="Times New Roman" w:hAnsi="Times New Roman" w:cs="Times New Roman"/>
          <w:color w:val="222222"/>
          <w:sz w:val="20"/>
          <w:szCs w:val="20"/>
          <w:lang w:val="en-GB"/>
        </w:rPr>
        <w:t>You can ask for information regarding these third countries</w:t>
      </w:r>
      <w:bookmarkStart w:id="3" w:name="_Hlk59524341"/>
      <w:r>
        <w:rPr>
          <w:rFonts w:ascii="Times New Roman" w:hAnsi="Times New Roman" w:cs="Times New Roman"/>
          <w:color w:val="222222"/>
          <w:sz w:val="20"/>
          <w:szCs w:val="20"/>
          <w:lang w:val="en-GB"/>
        </w:rPr>
        <w:t xml:space="preserve"> </w:t>
      </w:r>
      <w:r w:rsidRPr="00D11210">
        <w:rPr>
          <w:rFonts w:ascii="Times New Roman" w:hAnsi="Times New Roman" w:cs="Times New Roman"/>
          <w:color w:val="222222"/>
          <w:sz w:val="20"/>
          <w:szCs w:val="20"/>
          <w:lang w:val="en-GB"/>
        </w:rPr>
        <w:t>and how to obtain a copy of the appropriate safeguards</w:t>
      </w:r>
      <w:bookmarkEnd w:id="3"/>
      <w:r w:rsidRPr="00562839">
        <w:rPr>
          <w:rFonts w:ascii="Times New Roman" w:hAnsi="Times New Roman" w:cs="Times New Roman"/>
          <w:color w:val="222222"/>
          <w:sz w:val="20"/>
          <w:szCs w:val="20"/>
          <w:lang w:val="en-GB"/>
        </w:rPr>
        <w:t xml:space="preserve"> using the following email: </w:t>
      </w:r>
      <w:hyperlink r:id="rId12" w:history="1">
        <w:r w:rsidRPr="00562839">
          <w:rPr>
            <w:rStyle w:val="Collegamentoipertestuale"/>
            <w:rFonts w:ascii="Times New Roman" w:hAnsi="Times New Roman" w:cs="Times New Roman"/>
            <w:sz w:val="20"/>
            <w:szCs w:val="20"/>
            <w:lang w:val="en-GB"/>
          </w:rPr>
          <w:t>privacy@diesel.com</w:t>
        </w:r>
      </w:hyperlink>
      <w:r w:rsidRPr="00562839">
        <w:rPr>
          <w:rFonts w:ascii="Times New Roman" w:hAnsi="Times New Roman" w:cs="Times New Roman"/>
          <w:color w:val="222222"/>
          <w:sz w:val="20"/>
          <w:szCs w:val="20"/>
          <w:lang w:val="en-GB"/>
        </w:rPr>
        <w:t xml:space="preserve"> or writing to the postal address indicated above.</w:t>
      </w:r>
    </w:p>
    <w:p w14:paraId="4D71ADD8"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p>
    <w:p w14:paraId="1D271E7F" w14:textId="77777777" w:rsidR="00E77E97" w:rsidRPr="00C30AEE" w:rsidRDefault="00E77E97" w:rsidP="00E77E97">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Pr="00C30AEE">
        <w:rPr>
          <w:rFonts w:ascii="Times New Roman" w:hAnsi="Times New Roman" w:cs="Times New Roman"/>
          <w:b/>
          <w:color w:val="222222"/>
          <w:sz w:val="20"/>
          <w:szCs w:val="20"/>
          <w:lang w:val="en-GB"/>
        </w:rPr>
        <w:t>. WHO WILL PROCESS PERSONAL DATA</w:t>
      </w:r>
    </w:p>
    <w:p w14:paraId="00C9BE9D"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56A243A8" w14:textId="77777777" w:rsidR="00E77E97" w:rsidRPr="00C30AEE" w:rsidRDefault="00E77E97" w:rsidP="00E77E9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employees and collaborators of the Data Controllers or of the Joint Controllers processing data under the authority of the Data Controllers or of the Joint Controllers;</w:t>
      </w:r>
    </w:p>
    <w:p w14:paraId="2A0A6DD5" w14:textId="77777777" w:rsidR="00E77E97" w:rsidRPr="00C30AEE" w:rsidRDefault="00E77E97" w:rsidP="00E77E9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employees and collaborators of the Data Processors designated by the Data Controllers or Joint 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managing the shops and the online store and who will be entitled to view, modify 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6D245599" w14:textId="77777777" w:rsidR="00E77E97" w:rsidRPr="00C30AEE" w:rsidRDefault="00E77E97" w:rsidP="00E77E9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third parties established in the European Union</w:t>
      </w:r>
      <w:r>
        <w:rPr>
          <w:rFonts w:ascii="Times New Roman" w:hAnsi="Times New Roman" w:cs="Times New Roman"/>
          <w:b w:val="0"/>
          <w:color w:val="222222"/>
          <w:sz w:val="20"/>
          <w:szCs w:val="20"/>
          <w:lang w:val="en-GB"/>
        </w:rPr>
        <w:t>, Singapore</w:t>
      </w:r>
      <w:r w:rsidRPr="00C30AEE">
        <w:rPr>
          <w:rFonts w:ascii="Times New Roman" w:hAnsi="Times New Roman" w:cs="Times New Roman"/>
          <w:b w:val="0"/>
          <w:color w:val="222222"/>
          <w:sz w:val="20"/>
          <w:szCs w:val="20"/>
          <w:lang w:val="en-GB"/>
        </w:rPr>
        <w:t xml:space="preserve"> and also outside the European Union</w:t>
      </w:r>
      <w:r>
        <w:rPr>
          <w:rFonts w:ascii="Times New Roman" w:hAnsi="Times New Roman" w:cs="Times New Roman"/>
          <w:b w:val="0"/>
          <w:color w:val="222222"/>
          <w:sz w:val="20"/>
          <w:szCs w:val="20"/>
          <w:lang w:val="en-GB"/>
        </w:rPr>
        <w:t xml:space="preserve"> and Singapore</w:t>
      </w:r>
      <w:r w:rsidRPr="00C30AEE">
        <w:rPr>
          <w:rFonts w:ascii="Times New Roman" w:hAnsi="Times New Roman" w:cs="Times New Roman"/>
          <w:b w:val="0"/>
          <w:color w:val="222222"/>
          <w:sz w:val="20"/>
          <w:szCs w:val="20"/>
          <w:lang w:val="en-GB"/>
        </w:rPr>
        <w:t xml:space="preserve">, Data Processors, used by the Data Controllers or Joint Controllers in particular for services of: personal data acquisition and data entry, shipping, mailing of promotional material ,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w:t>
      </w:r>
      <w:r>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requested to the following email address </w:t>
      </w:r>
      <w:hyperlink r:id="rId13" w:history="1">
        <w:r w:rsidRPr="00D17546">
          <w:rPr>
            <w:rStyle w:val="Collegamentoipertestuale"/>
            <w:rFonts w:ascii="Times New Roman" w:hAnsi="Times New Roman" w:cs="Times New Roman"/>
            <w:b w:val="0"/>
            <w:sz w:val="20"/>
            <w:szCs w:val="20"/>
            <w:lang w:val="en-GB"/>
          </w:rPr>
          <w:t>privacy@diesel.com</w:t>
        </w:r>
      </w:hyperlink>
      <w:r w:rsidRPr="00C30AEE">
        <w:rPr>
          <w:rFonts w:ascii="Times New Roman" w:hAnsi="Times New Roman" w:cs="Times New Roman"/>
          <w:b w:val="0"/>
          <w:color w:val="222222"/>
          <w:sz w:val="20"/>
          <w:szCs w:val="20"/>
          <w:lang w:val="en-GB"/>
        </w:rPr>
        <w:t xml:space="preserve"> or writing to the postal addresses indicated above.</w:t>
      </w:r>
    </w:p>
    <w:p w14:paraId="25F4CAE4" w14:textId="77777777" w:rsidR="00E77E97"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w:t>
      </w:r>
      <w:proofErr w:type="gramStart"/>
      <w:r w:rsidRPr="00C30AEE">
        <w:rPr>
          <w:rFonts w:ascii="Times New Roman" w:hAnsi="Times New Roman" w:cs="Times New Roman"/>
          <w:color w:val="222222"/>
          <w:sz w:val="20"/>
          <w:szCs w:val="20"/>
          <w:lang w:val="en-GB"/>
        </w:rPr>
        <w:t>in particular to</w:t>
      </w:r>
      <w:proofErr w:type="gramEnd"/>
      <w:r w:rsidRPr="00C30AEE">
        <w:rPr>
          <w:rFonts w:ascii="Times New Roman" w:hAnsi="Times New Roman" w:cs="Times New Roman"/>
          <w:color w:val="222222"/>
          <w:sz w:val="20"/>
          <w:szCs w:val="20"/>
          <w:lang w:val="en-GB"/>
        </w:rPr>
        <w:t xml:space="preserve"> freelancers or companies providing legal or tax advice and assistance and to companies managing payments made by debit or credit cards or for fraud prevention and management activities</w:t>
      </w:r>
    </w:p>
    <w:p w14:paraId="3B184D7E"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not be disseminated in any way</w:t>
      </w:r>
      <w:r>
        <w:rPr>
          <w:rFonts w:ascii="Times New Roman" w:hAnsi="Times New Roman" w:cs="Times New Roman"/>
          <w:color w:val="222222"/>
          <w:sz w:val="20"/>
          <w:szCs w:val="20"/>
          <w:lang w:val="en-GB"/>
        </w:rPr>
        <w:t xml:space="preserve"> without your consent, unless provided otherwise by applicable laws</w:t>
      </w:r>
      <w:r w:rsidRPr="00C30AEE">
        <w:rPr>
          <w:rFonts w:ascii="Times New Roman" w:hAnsi="Times New Roman" w:cs="Times New Roman"/>
          <w:color w:val="222222"/>
          <w:sz w:val="20"/>
          <w:szCs w:val="20"/>
          <w:lang w:val="en-GB"/>
        </w:rPr>
        <w:t xml:space="preserve">. </w:t>
      </w:r>
    </w:p>
    <w:p w14:paraId="2E61AB3F" w14:textId="77777777" w:rsidR="00E77E97" w:rsidRPr="00C30AEE" w:rsidRDefault="00E77E97" w:rsidP="00E77E97">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Pr="00C30AEE">
        <w:rPr>
          <w:rFonts w:ascii="Times New Roman" w:hAnsi="Times New Roman" w:cs="Times New Roman"/>
          <w:b/>
          <w:color w:val="222222"/>
          <w:sz w:val="20"/>
          <w:szCs w:val="20"/>
          <w:lang w:val="en-GB"/>
        </w:rPr>
        <w:t>. YOUR RIGHTS</w:t>
      </w:r>
    </w:p>
    <w:p w14:paraId="73F36CDF"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Pursuant to Chapter III of the GDPR</w:t>
      </w:r>
      <w:r>
        <w:rPr>
          <w:rFonts w:ascii="Times New Roman" w:hAnsi="Times New Roman" w:cs="Times New Roman"/>
          <w:color w:val="222222"/>
          <w:sz w:val="20"/>
          <w:szCs w:val="20"/>
          <w:lang w:val="en-GB"/>
        </w:rPr>
        <w:t xml:space="preserve"> </w:t>
      </w:r>
      <w:proofErr w:type="gramStart"/>
      <w:r>
        <w:rPr>
          <w:rFonts w:ascii="Times New Roman" w:hAnsi="Times New Roman" w:cs="Times New Roman" w:hint="eastAsia"/>
          <w:color w:val="222222"/>
          <w:sz w:val="20"/>
          <w:szCs w:val="20"/>
          <w:lang w:val="en-GB" w:eastAsia="zh-CN"/>
        </w:rPr>
        <w:t>and</w:t>
      </w:r>
      <w:r>
        <w:rPr>
          <w:rFonts w:ascii="Times New Roman" w:hAnsi="Times New Roman" w:cs="Times New Roman"/>
          <w:color w:val="222222"/>
          <w:sz w:val="20"/>
          <w:szCs w:val="20"/>
          <w:lang w:val="en-GB"/>
        </w:rPr>
        <w:t xml:space="preserve"> </w:t>
      </w:r>
      <w:r w:rsidRPr="00970FE5">
        <w:rPr>
          <w:lang w:val="en-GB"/>
        </w:rPr>
        <w:t xml:space="preserve"> </w:t>
      </w:r>
      <w:r w:rsidRPr="0004253F">
        <w:rPr>
          <w:rFonts w:ascii="Times New Roman" w:hAnsi="Times New Roman" w:cs="Times New Roman"/>
          <w:sz w:val="20"/>
          <w:szCs w:val="20"/>
          <w:lang w:val="en-GB"/>
        </w:rPr>
        <w:t>to</w:t>
      </w:r>
      <w:proofErr w:type="gramEnd"/>
      <w:r w:rsidRPr="0004253F">
        <w:rPr>
          <w:rFonts w:ascii="Times New Roman" w:hAnsi="Times New Roman" w:cs="Times New Roman"/>
          <w:sz w:val="20"/>
          <w:szCs w:val="20"/>
          <w:lang w:val="en-GB"/>
        </w:rPr>
        <w:t xml:space="preserve"> </w:t>
      </w:r>
      <w:r w:rsidRPr="00970FE5">
        <w:rPr>
          <w:rFonts w:ascii="Times New Roman" w:hAnsi="Times New Roman" w:cs="Times New Roman"/>
          <w:color w:val="222222"/>
          <w:sz w:val="20"/>
          <w:szCs w:val="20"/>
          <w:lang w:val="en-GB" w:eastAsia="zh-CN"/>
        </w:rPr>
        <w:t>Singapore Personal Data Protection Act (No. 26 of 2012) (“PDPA”)</w:t>
      </w:r>
      <w:r w:rsidRPr="00C30AEE">
        <w:rPr>
          <w:rFonts w:ascii="Times New Roman" w:hAnsi="Times New Roman" w:cs="Times New Roman"/>
          <w:color w:val="222222"/>
          <w:sz w:val="20"/>
          <w:szCs w:val="20"/>
          <w:lang w:val="en-GB"/>
        </w:rPr>
        <w:t>, you have the right to ask each Data Controller or Joint Controller:</w:t>
      </w:r>
    </w:p>
    <w:p w14:paraId="5CA490CF" w14:textId="77777777" w:rsidR="00E77E97" w:rsidRPr="00C30AEE" w:rsidRDefault="00E77E97" w:rsidP="00E77E9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Personal Data;</w:t>
      </w:r>
    </w:p>
    <w:p w14:paraId="30544152" w14:textId="77777777" w:rsidR="00E77E97" w:rsidRPr="00C30AEE" w:rsidRDefault="00E77E97" w:rsidP="00E77E9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receive the copy of the Personal Data you provided us (so-called “data portability”)</w:t>
      </w:r>
      <w:r>
        <w:rPr>
          <w:rFonts w:ascii="Times New Roman" w:hAnsi="Times New Roman" w:cs="Times New Roman"/>
          <w:b w:val="0"/>
          <w:color w:val="222222"/>
          <w:sz w:val="20"/>
          <w:szCs w:val="20"/>
          <w:lang w:val="en-GB"/>
        </w:rPr>
        <w:t xml:space="preserve"> and</w:t>
      </w:r>
      <w:r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2B5AC4C0" w14:textId="77777777" w:rsidR="00E77E97" w:rsidRPr="00C30AEE" w:rsidRDefault="00E77E97" w:rsidP="00E77E9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543ACB0C" w14:textId="77777777" w:rsidR="00E77E97" w:rsidRPr="00C30AEE" w:rsidRDefault="00E77E97" w:rsidP="00E77E9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the erasure of any Personal Data in relation to which we no longer have any legal basis for processing;</w:t>
      </w:r>
    </w:p>
    <w:p w14:paraId="6E8C6845" w14:textId="77777777" w:rsidR="00E77E97" w:rsidRPr="0014349E" w:rsidRDefault="00E77E97" w:rsidP="00E77E9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the way in which we process your Personal Data, within the limits set by the applicable law data protection law.</w:t>
      </w:r>
    </w:p>
    <w:p w14:paraId="1B8901E6"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w:t>
      </w:r>
      <w:r>
        <w:rPr>
          <w:rFonts w:ascii="Times New Roman" w:hAnsi="Times New Roman" w:cs="Times New Roman"/>
          <w:color w:val="222222"/>
          <w:sz w:val="20"/>
          <w:szCs w:val="20"/>
          <w:lang w:val="en-GB"/>
        </w:rPr>
        <w:t xml:space="preserve"> You have the right to object to direct marketing, which includes profiling. </w:t>
      </w:r>
      <w:r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carried out through automated contact methods.</w:t>
      </w:r>
    </w:p>
    <w:p w14:paraId="721A9E82"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 consent to the</w:t>
      </w:r>
      <w:r>
        <w:rPr>
          <w:rFonts w:ascii="Times New Roman" w:hAnsi="Times New Roman" w:cs="Times New Roman"/>
          <w:color w:val="222222"/>
          <w:sz w:val="20"/>
          <w:szCs w:val="20"/>
          <w:lang w:val="en-GB"/>
        </w:rPr>
        <w:t xml:space="preserve"> collection, use, disclosure or</w:t>
      </w:r>
      <w:r w:rsidRPr="00C30AEE">
        <w:rPr>
          <w:rFonts w:ascii="Times New Roman" w:hAnsi="Times New Roman" w:cs="Times New Roman"/>
          <w:color w:val="222222"/>
          <w:sz w:val="20"/>
          <w:szCs w:val="20"/>
          <w:lang w:val="en-GB"/>
        </w:rPr>
        <w:t xml:space="preserve"> processing of Personal Data</w:t>
      </w:r>
      <w:r>
        <w:rPr>
          <w:rFonts w:ascii="Times New Roman" w:hAnsi="Times New Roman" w:cs="Times New Roman"/>
          <w:color w:val="222222"/>
          <w:sz w:val="20"/>
          <w:szCs w:val="20"/>
          <w:lang w:val="en-GB"/>
        </w:rPr>
        <w:t>, including those</w:t>
      </w:r>
      <w:r w:rsidRPr="00C30AEE">
        <w:rPr>
          <w:rFonts w:ascii="Times New Roman" w:hAnsi="Times New Roman" w:cs="Times New Roman"/>
          <w:color w:val="222222"/>
          <w:sz w:val="20"/>
          <w:szCs w:val="20"/>
          <w:lang w:val="en-GB"/>
        </w:rPr>
        <w:t xml:space="preserve">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023FC5C9" w14:textId="77777777" w:rsidR="00E77E97"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63935A81"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2703E055"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believe that the processing of your Personal Data is carried out in breach of the provisions of the GDPR</w:t>
      </w:r>
      <w:r>
        <w:rPr>
          <w:rFonts w:ascii="Times New Roman" w:hAnsi="Times New Roman" w:cs="Times New Roman"/>
          <w:color w:val="222222"/>
          <w:sz w:val="20"/>
          <w:szCs w:val="20"/>
          <w:lang w:val="en-GB"/>
        </w:rPr>
        <w:t>, if applicable</w:t>
      </w:r>
      <w:r w:rsidRPr="00C30AEE">
        <w:rPr>
          <w:rFonts w:ascii="Times New Roman" w:hAnsi="Times New Roman" w:cs="Times New Roman"/>
          <w:color w:val="222222"/>
          <w:sz w:val="20"/>
          <w:szCs w:val="20"/>
          <w:lang w:val="en-GB"/>
        </w:rPr>
        <w:t>, you have the right to lodge a complaint with the Supervisory Authority or to start the appropriate legal actions before the competent courts.</w:t>
      </w:r>
    </w:p>
    <w:p w14:paraId="5AC1E2B6" w14:textId="4222BBC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can be contacted at the email address </w:t>
      </w:r>
      <w:hyperlink r:id="rId14" w:history="1">
        <w:r w:rsidRPr="00D17546">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Diesel Data Protection Officer can be contacted at the email address</w:t>
      </w:r>
      <w:r>
        <w:rPr>
          <w:rFonts w:ascii="Times New Roman" w:hAnsi="Times New Roman" w:cs="Times New Roman"/>
          <w:color w:val="222222"/>
          <w:sz w:val="20"/>
          <w:szCs w:val="20"/>
          <w:lang w:val="en-GB"/>
        </w:rPr>
        <w:t xml:space="preserve"> </w:t>
      </w:r>
      <w:hyperlink r:id="rId15" w:history="1">
        <w:r w:rsidRPr="00D17546">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p>
    <w:p w14:paraId="5B23450B"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p>
    <w:p w14:paraId="731CAA88" w14:textId="77777777" w:rsidR="00E77E97" w:rsidRPr="00C30AEE" w:rsidRDefault="00E77E97" w:rsidP="00E77E97">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Pr>
          <w:rFonts w:ascii="Times New Roman" w:hAnsi="Times New Roman" w:cs="Times New Roman"/>
          <w:i/>
          <w:color w:val="222222"/>
          <w:sz w:val="20"/>
          <w:szCs w:val="20"/>
          <w:lang w:val="en-GB"/>
        </w:rPr>
        <w:t>1</w:t>
      </w:r>
    </w:p>
    <w:p w14:paraId="2DC7270F" w14:textId="77777777" w:rsidR="00E77E97" w:rsidRPr="00C30AEE" w:rsidRDefault="00E77E97" w:rsidP="00E77E97">
      <w:pPr>
        <w:shd w:val="clear" w:color="auto" w:fill="FFFFFF"/>
        <w:spacing w:line="240" w:lineRule="auto"/>
        <w:jc w:val="both"/>
        <w:rPr>
          <w:rFonts w:ascii="Times New Roman" w:hAnsi="Times New Roman" w:cs="Times New Roman"/>
          <w:color w:val="222222"/>
          <w:sz w:val="20"/>
          <w:szCs w:val="20"/>
          <w:lang w:val="en-GB"/>
        </w:rPr>
      </w:pPr>
    </w:p>
    <w:p w14:paraId="4C322378" w14:textId="77777777" w:rsidR="00E77E97" w:rsidRPr="00C30AEE" w:rsidRDefault="00E77E97" w:rsidP="00E77E97">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3A879533" w14:textId="77777777" w:rsidR="00E77E97" w:rsidRPr="00E46DED" w:rsidRDefault="00E77E97" w:rsidP="00E77E97">
      <w:pPr>
        <w:shd w:val="clear" w:color="auto" w:fill="FFFFFF"/>
        <w:spacing w:line="240" w:lineRule="auto"/>
        <w:jc w:val="center"/>
        <w:rPr>
          <w:rFonts w:ascii="Times New Roman" w:hAnsi="Times New Roman" w:cs="Times New Roman"/>
          <w:b/>
          <w:i/>
          <w:color w:val="AEAAAA" w:themeColor="background2" w:themeShade="BF"/>
          <w:sz w:val="20"/>
          <w:szCs w:val="20"/>
          <w:lang w:val="en-GB"/>
        </w:rPr>
      </w:pPr>
      <w:bookmarkStart w:id="4" w:name="_GoBack"/>
      <w:r w:rsidRPr="00E46DED">
        <w:rPr>
          <w:rFonts w:ascii="Times New Roman" w:hAnsi="Times New Roman" w:cs="Times New Roman"/>
          <w:b/>
          <w:i/>
          <w:color w:val="AEAAAA" w:themeColor="background2" w:themeShade="BF"/>
          <w:sz w:val="20"/>
          <w:szCs w:val="20"/>
          <w:highlight w:val="lightGray"/>
          <w:lang w:val="en-GB"/>
        </w:rPr>
        <w:lastRenderedPageBreak/>
        <w:t>[CONSENT FORMS TO BE PLACED IN THE RELEVANT SPACES AS APPROPRIATE]</w:t>
      </w:r>
    </w:p>
    <w:tbl>
      <w:tblPr>
        <w:tblStyle w:val="Grigliatabella"/>
        <w:tblW w:w="0" w:type="auto"/>
        <w:tblLook w:val="04A0" w:firstRow="1" w:lastRow="0" w:firstColumn="1" w:lastColumn="0" w:noHBand="0" w:noVBand="1"/>
      </w:tblPr>
      <w:tblGrid>
        <w:gridCol w:w="9209"/>
      </w:tblGrid>
      <w:tr w:rsidR="00E77E97" w:rsidRPr="00365F4E" w14:paraId="5550AA40" w14:textId="77777777" w:rsidTr="00F359BC">
        <w:tc>
          <w:tcPr>
            <w:tcW w:w="9209" w:type="dxa"/>
          </w:tcPr>
          <w:bookmarkEnd w:id="4"/>
          <w:p w14:paraId="34EF283C" w14:textId="77777777" w:rsidR="00E77E97" w:rsidRDefault="00E77E97" w:rsidP="00F359BC">
            <w:pPr>
              <w:jc w:val="both"/>
              <w:rPr>
                <w:rFonts w:ascii="Times New Roman" w:eastAsia="Calibri" w:hAnsi="Times New Roman" w:cs="Times New Roman"/>
                <w:b/>
                <w:color w:val="000000"/>
                <w:sz w:val="18"/>
                <w:szCs w:val="18"/>
                <w:lang w:val="en-GB"/>
              </w:rPr>
            </w:pPr>
            <w:r>
              <w:rPr>
                <w:rFonts w:ascii="Times New Roman" w:eastAsia="Calibri" w:hAnsi="Times New Roman" w:cs="Times New Roman"/>
                <w:b/>
                <w:color w:val="000000" w:themeColor="text1"/>
                <w:sz w:val="18"/>
                <w:szCs w:val="18"/>
                <w:lang w:val="en-GB"/>
              </w:rPr>
              <w:t xml:space="preserve">GENERAL CONSENT FORM </w:t>
            </w:r>
          </w:p>
          <w:p w14:paraId="55E759A4" w14:textId="2AA1E24A" w:rsidR="00E77E97" w:rsidRDefault="00E77E97" w:rsidP="00F359BC">
            <w:pPr>
              <w:jc w:val="both"/>
              <w:rPr>
                <w:rFonts w:ascii="Times New Roman" w:eastAsia="Calibri" w:hAnsi="Times New Roman" w:cs="Times New Roman"/>
                <w:bCs/>
                <w:color w:val="000000" w:themeColor="text1"/>
                <w:sz w:val="18"/>
                <w:szCs w:val="18"/>
                <w:lang w:val="en-GB"/>
              </w:rPr>
            </w:pPr>
            <w:r>
              <w:rPr>
                <w:rFonts w:ascii="Times New Roman" w:eastAsia="Calibri" w:hAnsi="Times New Roman" w:cs="Times New Roman"/>
                <w:bCs/>
                <w:color w:val="000000" w:themeColor="text1"/>
                <w:sz w:val="18"/>
                <w:szCs w:val="18"/>
                <w:lang w:val="en-GB"/>
              </w:rPr>
              <w:t xml:space="preserve">Ticking “I agree” I consent to provide my </w:t>
            </w:r>
            <w:r w:rsidR="000A647C">
              <w:rPr>
                <w:rFonts w:ascii="Times New Roman" w:eastAsia="Calibri" w:hAnsi="Times New Roman" w:cs="Times New Roman"/>
                <w:bCs/>
                <w:color w:val="000000" w:themeColor="text1"/>
                <w:sz w:val="18"/>
                <w:szCs w:val="18"/>
                <w:lang w:val="en-GB"/>
              </w:rPr>
              <w:t>P</w:t>
            </w:r>
            <w:r>
              <w:rPr>
                <w:rFonts w:ascii="Times New Roman" w:eastAsia="Calibri" w:hAnsi="Times New Roman" w:cs="Times New Roman"/>
                <w:bCs/>
                <w:color w:val="000000" w:themeColor="text1"/>
                <w:sz w:val="18"/>
                <w:szCs w:val="18"/>
                <w:lang w:val="en-GB"/>
              </w:rPr>
              <w:t xml:space="preserve">ersonal </w:t>
            </w:r>
            <w:r w:rsidR="000A647C">
              <w:rPr>
                <w:rFonts w:ascii="Times New Roman" w:eastAsia="Calibri" w:hAnsi="Times New Roman" w:cs="Times New Roman"/>
                <w:bCs/>
                <w:color w:val="000000" w:themeColor="text1"/>
                <w:sz w:val="18"/>
                <w:szCs w:val="18"/>
                <w:lang w:val="en-GB"/>
              </w:rPr>
              <w:t>D</w:t>
            </w:r>
            <w:r>
              <w:rPr>
                <w:rFonts w:ascii="Times New Roman" w:eastAsia="Calibri" w:hAnsi="Times New Roman" w:cs="Times New Roman"/>
                <w:bCs/>
                <w:color w:val="000000" w:themeColor="text1"/>
                <w:sz w:val="18"/>
                <w:szCs w:val="18"/>
                <w:lang w:val="en-GB"/>
              </w:rPr>
              <w:t>ata to Diesel Pacific Ltd, Diesel S.p.A, and OTB S.p.A.</w:t>
            </w:r>
            <w:r w:rsidRPr="006B2F2A">
              <w:rPr>
                <w:lang w:val="en-GB"/>
              </w:rPr>
              <w:t xml:space="preserve"> </w:t>
            </w:r>
            <w:r w:rsidRPr="006B2F2A">
              <w:rPr>
                <w:rFonts w:ascii="Times New Roman" w:eastAsia="Calibri" w:hAnsi="Times New Roman" w:cs="Times New Roman"/>
                <w:bCs/>
                <w:color w:val="000000" w:themeColor="text1"/>
                <w:sz w:val="18"/>
                <w:szCs w:val="18"/>
                <w:lang w:val="en-GB"/>
              </w:rPr>
              <w:t xml:space="preserve">to allow the </w:t>
            </w:r>
            <w:r>
              <w:rPr>
                <w:rFonts w:ascii="Times New Roman" w:eastAsia="Calibri" w:hAnsi="Times New Roman" w:cs="Times New Roman"/>
                <w:bCs/>
                <w:color w:val="000000" w:themeColor="text1"/>
                <w:sz w:val="18"/>
                <w:szCs w:val="18"/>
                <w:lang w:val="en-GB"/>
              </w:rPr>
              <w:t xml:space="preserve">collection, use, disclosure and </w:t>
            </w:r>
            <w:r w:rsidRPr="006B2F2A">
              <w:rPr>
                <w:rFonts w:ascii="Times New Roman" w:eastAsia="Calibri" w:hAnsi="Times New Roman" w:cs="Times New Roman"/>
                <w:bCs/>
                <w:color w:val="000000" w:themeColor="text1"/>
                <w:sz w:val="18"/>
                <w:szCs w:val="18"/>
                <w:lang w:val="en-GB"/>
              </w:rPr>
              <w:t xml:space="preserve">processing of </w:t>
            </w:r>
            <w:r>
              <w:rPr>
                <w:rFonts w:ascii="Times New Roman" w:eastAsia="Calibri" w:hAnsi="Times New Roman" w:cs="Times New Roman"/>
                <w:bCs/>
                <w:color w:val="000000" w:themeColor="text1"/>
                <w:sz w:val="18"/>
                <w:szCs w:val="18"/>
                <w:lang w:val="en-GB"/>
              </w:rPr>
              <w:t xml:space="preserve">said </w:t>
            </w:r>
            <w:r w:rsidR="000A647C">
              <w:rPr>
                <w:rFonts w:ascii="Times New Roman" w:eastAsia="Calibri" w:hAnsi="Times New Roman" w:cs="Times New Roman"/>
                <w:bCs/>
                <w:color w:val="000000" w:themeColor="text1"/>
                <w:sz w:val="18"/>
                <w:szCs w:val="18"/>
                <w:lang w:val="en-GB"/>
              </w:rPr>
              <w:t>P</w:t>
            </w:r>
            <w:r>
              <w:rPr>
                <w:rFonts w:ascii="Times New Roman" w:eastAsia="Calibri" w:hAnsi="Times New Roman" w:cs="Times New Roman"/>
                <w:bCs/>
                <w:color w:val="000000" w:themeColor="text1"/>
                <w:sz w:val="18"/>
                <w:szCs w:val="18"/>
                <w:lang w:val="en-GB"/>
              </w:rPr>
              <w:t xml:space="preserve">ersonal </w:t>
            </w:r>
            <w:r w:rsidR="000A647C">
              <w:rPr>
                <w:rFonts w:ascii="Times New Roman" w:eastAsia="Calibri" w:hAnsi="Times New Roman" w:cs="Times New Roman"/>
                <w:bCs/>
                <w:color w:val="000000" w:themeColor="text1"/>
                <w:sz w:val="18"/>
                <w:szCs w:val="18"/>
                <w:lang w:val="en-GB"/>
              </w:rPr>
              <w:t>D</w:t>
            </w:r>
            <w:r>
              <w:rPr>
                <w:rFonts w:ascii="Times New Roman" w:eastAsia="Calibri" w:hAnsi="Times New Roman" w:cs="Times New Roman"/>
                <w:bCs/>
                <w:color w:val="000000" w:themeColor="text1"/>
                <w:sz w:val="18"/>
                <w:szCs w:val="18"/>
                <w:lang w:val="en-GB"/>
              </w:rPr>
              <w:t xml:space="preserve">ata for the purposes described in the </w:t>
            </w:r>
            <w:r w:rsidRPr="00EE0E78">
              <w:rPr>
                <w:rFonts w:ascii="Times New Roman" w:hAnsi="Times New Roman" w:cs="Times New Roman"/>
                <w:color w:val="0070C0"/>
                <w:sz w:val="18"/>
                <w:szCs w:val="18"/>
                <w:u w:val="single"/>
                <w:lang w:val="en-GB"/>
              </w:rPr>
              <w:t>information notice</w:t>
            </w:r>
            <w:r>
              <w:rPr>
                <w:rFonts w:ascii="Times New Roman" w:eastAsia="Calibri" w:hAnsi="Times New Roman" w:cs="Times New Roman"/>
                <w:bCs/>
                <w:color w:val="000000" w:themeColor="text1"/>
                <w:sz w:val="18"/>
                <w:szCs w:val="18"/>
                <w:lang w:val="en-GB"/>
              </w:rPr>
              <w:t xml:space="preserve">. </w:t>
            </w:r>
          </w:p>
          <w:p w14:paraId="2766CC3C" w14:textId="77777777" w:rsidR="00E77E97" w:rsidRDefault="00E77E97" w:rsidP="00F359BC">
            <w:pPr>
              <w:rPr>
                <w:rFonts w:ascii="Times New Roman" w:eastAsia="Calibri" w:hAnsi="Times New Roman" w:cs="Times New Roman"/>
                <w:b/>
                <w:bCs/>
                <w:color w:val="222222"/>
                <w:sz w:val="18"/>
                <w:szCs w:val="18"/>
                <w:lang w:val="en-GB"/>
              </w:rPr>
            </w:pPr>
          </w:p>
          <w:p w14:paraId="2DB5E39A" w14:textId="77777777" w:rsidR="00E77E97" w:rsidRDefault="00E77E97" w:rsidP="00F359BC">
            <w:pPr>
              <w:shd w:val="clear" w:color="auto" w:fill="FFFFFF"/>
              <w:jc w:val="both"/>
              <w:rPr>
                <w:rFonts w:ascii="Times New Roman" w:eastAsia="Calibri" w:hAnsi="Times New Roman" w:cs="Times New Roman"/>
                <w:b/>
                <w:bCs/>
                <w:color w:val="222222"/>
                <w:sz w:val="18"/>
                <w:szCs w:val="18"/>
                <w:lang w:val="en-GB"/>
              </w:rPr>
            </w:pPr>
            <w:r>
              <w:rPr>
                <w:rFonts w:ascii="Times New Roman" w:eastAsia="Calibri" w:hAnsi="Times New Roman" w:cs="Times New Roman"/>
                <w:b/>
                <w:bCs/>
                <w:color w:val="222222"/>
                <w:sz w:val="18"/>
                <w:szCs w:val="18"/>
                <w:lang w:val="en-GB"/>
              </w:rPr>
              <w:sym w:font="Times New Roman" w:char="F07F"/>
            </w:r>
            <w:r>
              <w:rPr>
                <w:rFonts w:ascii="Times New Roman" w:eastAsia="Calibri" w:hAnsi="Times New Roman" w:cs="Times New Roman"/>
                <w:b/>
                <w:bCs/>
                <w:color w:val="222222"/>
                <w:sz w:val="18"/>
                <w:szCs w:val="18"/>
                <w:lang w:val="en-GB"/>
              </w:rPr>
              <w:t xml:space="preserve"> I AGREE</w:t>
            </w:r>
          </w:p>
          <w:p w14:paraId="35E96190" w14:textId="77777777" w:rsidR="00E77E97" w:rsidRPr="00D11210" w:rsidRDefault="00E77E97" w:rsidP="00F359BC">
            <w:pPr>
              <w:shd w:val="clear" w:color="auto" w:fill="FFFFFF"/>
              <w:jc w:val="both"/>
              <w:rPr>
                <w:rFonts w:ascii="Times New Roman" w:hAnsi="Times New Roman" w:cs="Times New Roman"/>
                <w:b/>
                <w:color w:val="222222"/>
                <w:sz w:val="18"/>
                <w:szCs w:val="18"/>
                <w:lang w:val="en-GB"/>
              </w:rPr>
            </w:pPr>
            <w:r>
              <w:rPr>
                <w:rFonts w:ascii="Times New Roman" w:eastAsia="Calibri" w:hAnsi="Times New Roman" w:cs="Times New Roman"/>
                <w:b/>
                <w:bCs/>
                <w:color w:val="222222"/>
                <w:sz w:val="18"/>
                <w:szCs w:val="18"/>
                <w:lang w:val="en-GB"/>
              </w:rPr>
              <w:t xml:space="preserve">                         </w:t>
            </w:r>
          </w:p>
        </w:tc>
      </w:tr>
      <w:tr w:rsidR="00E77E97" w:rsidRPr="002D30DE" w14:paraId="1A3BA6F7" w14:textId="77777777" w:rsidTr="00F359BC">
        <w:tc>
          <w:tcPr>
            <w:tcW w:w="9209" w:type="dxa"/>
          </w:tcPr>
          <w:p w14:paraId="12A04A65" w14:textId="77777777" w:rsidR="00E77E97" w:rsidRDefault="00E77E97" w:rsidP="00F359BC">
            <w:pPr>
              <w:shd w:val="clear" w:color="auto" w:fill="FFFFFF"/>
              <w:jc w:val="both"/>
              <w:rPr>
                <w:rFonts w:ascii="Times New Roman" w:hAnsi="Times New Roman" w:cs="Times New Roman"/>
                <w:b/>
                <w:color w:val="222222"/>
                <w:sz w:val="18"/>
                <w:szCs w:val="18"/>
                <w:lang w:val="en-GB"/>
              </w:rPr>
            </w:pPr>
            <w:r w:rsidRPr="00D11210">
              <w:rPr>
                <w:rFonts w:ascii="Times New Roman" w:hAnsi="Times New Roman" w:cs="Times New Roman"/>
                <w:b/>
                <w:color w:val="222222"/>
                <w:sz w:val="18"/>
                <w:szCs w:val="18"/>
                <w:lang w:val="en-GB"/>
              </w:rPr>
              <w:t xml:space="preserve">CONSENT FORM FOR DIESEL </w:t>
            </w:r>
            <w:r w:rsidRPr="00C50405">
              <w:rPr>
                <w:rFonts w:ascii="Times New Roman" w:hAnsi="Times New Roman" w:cs="Times New Roman"/>
                <w:b/>
                <w:color w:val="222222"/>
                <w:sz w:val="18"/>
                <w:szCs w:val="18"/>
                <w:lang w:val="en-GB"/>
              </w:rPr>
              <w:t xml:space="preserve">PACIFIC LTD </w:t>
            </w:r>
            <w:r w:rsidRPr="00D11210">
              <w:rPr>
                <w:rFonts w:ascii="Times New Roman" w:hAnsi="Times New Roman" w:cs="Times New Roman"/>
                <w:b/>
                <w:color w:val="222222"/>
                <w:sz w:val="18"/>
                <w:szCs w:val="18"/>
                <w:lang w:val="en-GB"/>
              </w:rPr>
              <w:t>(DIGITAL VERSION)</w:t>
            </w:r>
          </w:p>
          <w:p w14:paraId="2A52C2CF" w14:textId="1451AA1B" w:rsidR="00E77E97" w:rsidRDefault="00E77E97" w:rsidP="00F359BC">
            <w:pPr>
              <w:shd w:val="clear" w:color="auto" w:fill="FFFFFF"/>
              <w:jc w:val="both"/>
              <w:rPr>
                <w:rFonts w:ascii="Times New Roman" w:hAnsi="Times New Roman" w:cs="Times New Roman"/>
                <w:color w:val="222222"/>
                <w:sz w:val="18"/>
                <w:szCs w:val="18"/>
                <w:lang w:val="en-GB"/>
              </w:rPr>
            </w:pPr>
            <w:r w:rsidRPr="00D11210">
              <w:rPr>
                <w:rFonts w:ascii="Times New Roman" w:hAnsi="Times New Roman" w:cs="Times New Roman"/>
                <w:color w:val="222222"/>
                <w:sz w:val="18"/>
                <w:szCs w:val="18"/>
                <w:lang w:val="en-GB"/>
              </w:rPr>
              <w:t xml:space="preserve">Having read the </w:t>
            </w:r>
            <w:r w:rsidRPr="00EE0E78">
              <w:rPr>
                <w:rFonts w:ascii="Times New Roman" w:hAnsi="Times New Roman" w:cs="Times New Roman"/>
                <w:color w:val="0070C0"/>
                <w:sz w:val="18"/>
                <w:szCs w:val="18"/>
                <w:u w:val="single"/>
                <w:lang w:val="en-GB"/>
              </w:rPr>
              <w:t>information notice</w:t>
            </w:r>
            <w:r w:rsidRPr="00D11210">
              <w:rPr>
                <w:rFonts w:ascii="Times New Roman" w:hAnsi="Times New Roman" w:cs="Times New Roman"/>
                <w:color w:val="222222"/>
                <w:sz w:val="18"/>
                <w:szCs w:val="18"/>
                <w:lang w:val="en-GB"/>
              </w:rPr>
              <w:t>, I authorize Diesel</w:t>
            </w:r>
            <w:r>
              <w:rPr>
                <w:rFonts w:ascii="Times New Roman" w:hAnsi="Times New Roman" w:cs="Times New Roman"/>
                <w:color w:val="222222"/>
                <w:sz w:val="18"/>
                <w:szCs w:val="18"/>
                <w:lang w:val="en-GB"/>
              </w:rPr>
              <w:t xml:space="preserve"> </w:t>
            </w:r>
            <w:r w:rsidRPr="00C50405">
              <w:rPr>
                <w:rFonts w:ascii="Times New Roman" w:hAnsi="Times New Roman" w:cs="Times New Roman"/>
                <w:color w:val="222222"/>
                <w:sz w:val="18"/>
                <w:szCs w:val="18"/>
                <w:lang w:val="en-GB"/>
              </w:rPr>
              <w:t>Pacific Ltd</w:t>
            </w:r>
            <w:r>
              <w:rPr>
                <w:rFonts w:ascii="Times New Roman" w:hAnsi="Times New Roman" w:cs="Times New Roman"/>
                <w:color w:val="222222"/>
                <w:sz w:val="18"/>
                <w:szCs w:val="18"/>
                <w:lang w:val="en-GB"/>
              </w:rPr>
              <w:t xml:space="preserve"> </w:t>
            </w:r>
            <w:r w:rsidRPr="00D11210">
              <w:rPr>
                <w:rFonts w:ascii="Times New Roman" w:hAnsi="Times New Roman" w:cs="Times New Roman"/>
                <w:color w:val="222222"/>
                <w:sz w:val="18"/>
                <w:szCs w:val="18"/>
                <w:lang w:val="en-GB"/>
              </w:rPr>
              <w:t xml:space="preserve">to the processing of my </w:t>
            </w:r>
            <w:r w:rsidR="000A647C">
              <w:rPr>
                <w:rFonts w:ascii="Times New Roman" w:hAnsi="Times New Roman" w:cs="Times New Roman"/>
                <w:color w:val="222222"/>
                <w:sz w:val="18"/>
                <w:szCs w:val="18"/>
                <w:lang w:val="en-GB"/>
              </w:rPr>
              <w:t>P</w:t>
            </w:r>
            <w:r w:rsidRPr="00D11210">
              <w:rPr>
                <w:rFonts w:ascii="Times New Roman" w:hAnsi="Times New Roman" w:cs="Times New Roman"/>
                <w:color w:val="222222"/>
                <w:sz w:val="18"/>
                <w:szCs w:val="18"/>
                <w:lang w:val="en-GB"/>
              </w:rPr>
              <w:t xml:space="preserve">ersonal </w:t>
            </w:r>
            <w:r w:rsidR="000A647C">
              <w:rPr>
                <w:rFonts w:ascii="Times New Roman" w:hAnsi="Times New Roman" w:cs="Times New Roman"/>
                <w:color w:val="222222"/>
                <w:sz w:val="18"/>
                <w:szCs w:val="18"/>
                <w:lang w:val="en-GB"/>
              </w:rPr>
              <w:t>D</w:t>
            </w:r>
            <w:r w:rsidRPr="00D11210">
              <w:rPr>
                <w:rFonts w:ascii="Times New Roman" w:hAnsi="Times New Roman" w:cs="Times New Roman"/>
                <w:color w:val="222222"/>
                <w:sz w:val="18"/>
                <w:szCs w:val="18"/>
                <w:lang w:val="en-GB"/>
              </w:rPr>
              <w:t xml:space="preserve">ata for </w:t>
            </w:r>
            <w:r w:rsidRPr="00D11210">
              <w:rPr>
                <w:rFonts w:ascii="Times New Roman" w:hAnsi="Times New Roman" w:cs="Times New Roman"/>
                <w:b/>
                <w:color w:val="222222"/>
                <w:sz w:val="18"/>
                <w:szCs w:val="18"/>
                <w:lang w:val="en-GB"/>
              </w:rPr>
              <w:t>Marketing*</w:t>
            </w:r>
            <w:r w:rsidRPr="00D11210">
              <w:rPr>
                <w:rFonts w:ascii="Times New Roman" w:hAnsi="Times New Roman" w:cs="Times New Roman"/>
                <w:color w:val="222222"/>
                <w:sz w:val="18"/>
                <w:szCs w:val="18"/>
                <w:lang w:val="en-GB"/>
              </w:rPr>
              <w:t xml:space="preserve"> purposes as described in paragraphs 3.</w:t>
            </w:r>
            <w:r>
              <w:rPr>
                <w:rFonts w:ascii="Times New Roman" w:hAnsi="Times New Roman" w:cs="Times New Roman"/>
                <w:color w:val="222222"/>
                <w:sz w:val="18"/>
                <w:szCs w:val="18"/>
                <w:lang w:val="en-GB"/>
              </w:rPr>
              <w:t>3</w:t>
            </w:r>
            <w:r w:rsidRPr="00D11210">
              <w:rPr>
                <w:rFonts w:ascii="Times New Roman" w:hAnsi="Times New Roman" w:cs="Times New Roman"/>
                <w:color w:val="222222"/>
                <w:sz w:val="18"/>
                <w:szCs w:val="18"/>
                <w:lang w:val="en-GB"/>
              </w:rPr>
              <w:t>.</w:t>
            </w:r>
            <w:r>
              <w:rPr>
                <w:rFonts w:ascii="Times New Roman" w:hAnsi="Times New Roman" w:cs="Times New Roman"/>
                <w:color w:val="222222"/>
                <w:sz w:val="18"/>
                <w:szCs w:val="18"/>
                <w:lang w:val="en-GB"/>
              </w:rPr>
              <w:t>e</w:t>
            </w:r>
            <w:r w:rsidRPr="00D11210">
              <w:rPr>
                <w:rFonts w:ascii="Times New Roman" w:hAnsi="Times New Roman" w:cs="Times New Roman"/>
                <w:color w:val="222222"/>
                <w:sz w:val="18"/>
                <w:szCs w:val="18"/>
                <w:lang w:val="en-GB"/>
              </w:rPr>
              <w:t xml:space="preserve">) of the </w:t>
            </w:r>
            <w:r w:rsidRPr="00EE0E78">
              <w:rPr>
                <w:rFonts w:ascii="Times New Roman" w:hAnsi="Times New Roman" w:cs="Times New Roman"/>
                <w:color w:val="0070C0"/>
                <w:sz w:val="18"/>
                <w:szCs w:val="18"/>
                <w:u w:val="single"/>
                <w:lang w:val="en-GB"/>
              </w:rPr>
              <w:t>information notice</w:t>
            </w:r>
            <w:r w:rsidRPr="00D11210">
              <w:rPr>
                <w:rFonts w:ascii="Times New Roman" w:hAnsi="Times New Roman" w:cs="Times New Roman"/>
                <w:color w:val="222222"/>
                <w:sz w:val="18"/>
                <w:szCs w:val="18"/>
                <w:lang w:val="en-GB"/>
              </w:rPr>
              <w:t>:</w:t>
            </w:r>
          </w:p>
          <w:p w14:paraId="440848EE" w14:textId="77777777" w:rsidR="00E77E97" w:rsidRDefault="00E77E97" w:rsidP="00F359BC">
            <w:pPr>
              <w:shd w:val="clear" w:color="auto" w:fill="FFFFFF"/>
              <w:jc w:val="both"/>
              <w:rPr>
                <w:rFonts w:ascii="Times New Roman" w:hAnsi="Times New Roman" w:cs="Times New Roman"/>
                <w:b/>
                <w:color w:val="222222"/>
                <w:sz w:val="18"/>
                <w:szCs w:val="18"/>
                <w:lang w:val="en-GB"/>
              </w:rPr>
            </w:pPr>
          </w:p>
          <w:p w14:paraId="0CE2A21D" w14:textId="77777777" w:rsidR="00E77E97" w:rsidRPr="004101E7" w:rsidRDefault="00E77E97" w:rsidP="00F359BC">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6D71E93B" w14:textId="77777777" w:rsidR="00E77E97" w:rsidRDefault="00E77E97" w:rsidP="00F359BC">
            <w:pPr>
              <w:shd w:val="clear" w:color="auto" w:fill="FFFFFF"/>
              <w:jc w:val="both"/>
              <w:rPr>
                <w:rFonts w:ascii="Times New Roman" w:hAnsi="Times New Roman" w:cs="Times New Roman"/>
                <w:color w:val="222222"/>
                <w:sz w:val="18"/>
                <w:szCs w:val="18"/>
                <w:lang w:val="en-GB"/>
              </w:rPr>
            </w:pPr>
          </w:p>
          <w:p w14:paraId="460D6D33" w14:textId="77777777" w:rsidR="00E77E97" w:rsidRDefault="00E77E97" w:rsidP="00F359BC">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Pr="00D81E2D">
              <w:rPr>
                <w:rFonts w:ascii="Times New Roman" w:hAnsi="Times New Roman" w:cs="Times New Roman"/>
                <w:bCs/>
                <w:color w:val="222222"/>
                <w:sz w:val="18"/>
                <w:szCs w:val="18"/>
                <w:lang w:val="en-GB"/>
              </w:rPr>
              <w:t xml:space="preserve">Diesel </w:t>
            </w:r>
            <w:r w:rsidRPr="00C50405">
              <w:rPr>
                <w:rFonts w:ascii="Times New Roman" w:hAnsi="Times New Roman" w:cs="Times New Roman"/>
                <w:color w:val="222222"/>
                <w:sz w:val="18"/>
                <w:szCs w:val="18"/>
                <w:lang w:val="en-GB"/>
              </w:rPr>
              <w:t>Pacific Ltd</w:t>
            </w:r>
            <w:r w:rsidRPr="004101E7">
              <w:rPr>
                <w:rFonts w:ascii="Times New Roman" w:hAnsi="Times New Roman" w:cs="Times New Roman"/>
                <w:color w:val="222222"/>
                <w:sz w:val="18"/>
                <w:szCs w:val="18"/>
                <w:lang w:val="en-GB"/>
              </w:rPr>
              <w:t xml:space="preserve"> will be able to process Biographical Data</w:t>
            </w:r>
            <w:r>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Pr>
                <w:rFonts w:ascii="Times New Roman" w:hAnsi="Times New Roman" w:cs="Times New Roman"/>
                <w:color w:val="222222"/>
                <w:sz w:val="18"/>
                <w:szCs w:val="18"/>
                <w:lang w:val="en-GB"/>
              </w:rPr>
              <w:t xml:space="preserve"> Data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C23259B" w14:textId="77777777" w:rsidR="00E77E97" w:rsidRPr="00D81E2D" w:rsidRDefault="00E77E97" w:rsidP="00F359BC">
            <w:pPr>
              <w:shd w:val="clear" w:color="auto" w:fill="FFFFFF"/>
              <w:jc w:val="both"/>
              <w:rPr>
                <w:rFonts w:ascii="Times New Roman" w:hAnsi="Times New Roman" w:cs="Times New Roman"/>
                <w:color w:val="222222"/>
                <w:sz w:val="18"/>
                <w:szCs w:val="18"/>
                <w:lang w:val="en-GB"/>
              </w:rPr>
            </w:pPr>
          </w:p>
          <w:p w14:paraId="3B666A40" w14:textId="033A7EA4" w:rsidR="00E77E97" w:rsidRPr="00D11210" w:rsidRDefault="00E77E97" w:rsidP="00F359BC">
            <w:pPr>
              <w:shd w:val="clear" w:color="auto" w:fill="FFFFFF"/>
              <w:jc w:val="both"/>
              <w:rPr>
                <w:rFonts w:ascii="Times New Roman" w:hAnsi="Times New Roman" w:cs="Times New Roman"/>
                <w:color w:val="222222"/>
                <w:sz w:val="18"/>
                <w:szCs w:val="18"/>
                <w:lang w:val="en-GB"/>
              </w:rPr>
            </w:pPr>
            <w:r w:rsidRPr="00D11210">
              <w:rPr>
                <w:rFonts w:ascii="Times New Roman" w:hAnsi="Times New Roman" w:cs="Times New Roman"/>
                <w:color w:val="222222"/>
                <w:sz w:val="18"/>
                <w:szCs w:val="18"/>
                <w:lang w:val="en-GB"/>
              </w:rPr>
              <w:t xml:space="preserve">You can at any time withdraw to Diesel </w:t>
            </w:r>
            <w:r w:rsidRPr="00C50405">
              <w:rPr>
                <w:rFonts w:ascii="Times New Roman" w:hAnsi="Times New Roman" w:cs="Times New Roman"/>
                <w:color w:val="222222"/>
                <w:sz w:val="18"/>
                <w:szCs w:val="18"/>
                <w:lang w:val="en-GB"/>
              </w:rPr>
              <w:t>Pacific Ltd</w:t>
            </w:r>
            <w:r w:rsidRPr="00D11210">
              <w:rPr>
                <w:rFonts w:ascii="Times New Roman" w:hAnsi="Times New Roman" w:cs="Times New Roman"/>
                <w:color w:val="222222"/>
                <w:sz w:val="18"/>
                <w:szCs w:val="18"/>
                <w:lang w:val="en-GB"/>
              </w:rPr>
              <w:t xml:space="preserve"> your consent to receive the above-mentioned communications by clicking on the appropriate option in each email received, as well as by writing to Diesel </w:t>
            </w:r>
            <w:r w:rsidRPr="00C50405">
              <w:rPr>
                <w:rFonts w:ascii="Times New Roman" w:hAnsi="Times New Roman" w:cs="Times New Roman"/>
                <w:color w:val="222222"/>
                <w:sz w:val="18"/>
                <w:szCs w:val="18"/>
                <w:lang w:val="en-GB"/>
              </w:rPr>
              <w:t>Pacific Ltd</w:t>
            </w:r>
            <w:r>
              <w:rPr>
                <w:rFonts w:ascii="Times New Roman" w:hAnsi="Times New Roman" w:cs="Times New Roman"/>
                <w:color w:val="222222"/>
                <w:sz w:val="18"/>
                <w:szCs w:val="18"/>
                <w:lang w:val="en-GB"/>
              </w:rPr>
              <w:t xml:space="preserve"> </w:t>
            </w:r>
            <w:r w:rsidRPr="00D11210">
              <w:rPr>
                <w:rFonts w:ascii="Times New Roman" w:hAnsi="Times New Roman" w:cs="Times New Roman"/>
                <w:color w:val="222222"/>
                <w:sz w:val="18"/>
                <w:szCs w:val="18"/>
                <w:lang w:val="en-GB"/>
              </w:rPr>
              <w:t xml:space="preserve">at the address </w:t>
            </w:r>
            <w:proofErr w:type="spellStart"/>
            <w:ins w:id="5" w:author="Angela Lamarca" w:date="2021-03-02T10:59:00Z">
              <w:r w:rsidR="00360184" w:rsidRPr="00360184">
                <w:rPr>
                  <w:rFonts w:ascii="Times New Roman" w:hAnsi="Times New Roman" w:cs="Times New Roman"/>
                  <w:color w:val="222222"/>
                  <w:sz w:val="18"/>
                  <w:szCs w:val="18"/>
                  <w:lang w:val="en-GB"/>
                </w:rPr>
                <w:t>privacy@diesel.com</w:t>
              </w:r>
            </w:ins>
            <w:r w:rsidRPr="00D11210">
              <w:rPr>
                <w:rFonts w:ascii="Times New Roman" w:hAnsi="Times New Roman" w:cs="Times New Roman"/>
                <w:color w:val="222222"/>
                <w:sz w:val="18"/>
                <w:szCs w:val="18"/>
                <w:lang w:val="en-GB"/>
              </w:rPr>
              <w:t>or</w:t>
            </w:r>
            <w:proofErr w:type="spellEnd"/>
            <w:r w:rsidRPr="00D11210">
              <w:rPr>
                <w:rFonts w:ascii="Times New Roman" w:hAnsi="Times New Roman" w:cs="Times New Roman"/>
                <w:color w:val="222222"/>
                <w:sz w:val="18"/>
                <w:szCs w:val="18"/>
                <w:lang w:val="en-GB"/>
              </w:rPr>
              <w:t xml:space="preserve"> otherwise contacting Diesel </w:t>
            </w:r>
            <w:r w:rsidRPr="00C50405">
              <w:rPr>
                <w:rFonts w:ascii="Times New Roman" w:hAnsi="Times New Roman" w:cs="Times New Roman"/>
                <w:color w:val="222222"/>
                <w:sz w:val="18"/>
                <w:szCs w:val="18"/>
                <w:lang w:val="en-GB"/>
              </w:rPr>
              <w:t>Pacific Ltd</w:t>
            </w:r>
            <w:r>
              <w:rPr>
                <w:rFonts w:ascii="Times New Roman" w:hAnsi="Times New Roman" w:cs="Times New Roman"/>
                <w:color w:val="222222"/>
                <w:sz w:val="18"/>
                <w:szCs w:val="18"/>
                <w:lang w:val="en-GB"/>
              </w:rPr>
              <w:t xml:space="preserve"> </w:t>
            </w:r>
            <w:r w:rsidRPr="00D11210">
              <w:rPr>
                <w:rFonts w:ascii="Times New Roman" w:hAnsi="Times New Roman" w:cs="Times New Roman"/>
                <w:color w:val="222222"/>
                <w:sz w:val="18"/>
                <w:szCs w:val="18"/>
                <w:lang w:val="en-GB"/>
              </w:rPr>
              <w:t xml:space="preserve">at the addresses indicated at paragraph 1 of the </w:t>
            </w:r>
            <w:r w:rsidRPr="00EE0E78">
              <w:rPr>
                <w:rFonts w:ascii="Times New Roman" w:hAnsi="Times New Roman" w:cs="Times New Roman"/>
                <w:color w:val="0070C0"/>
                <w:sz w:val="18"/>
                <w:szCs w:val="18"/>
                <w:u w:val="single"/>
                <w:lang w:val="en-GB"/>
              </w:rPr>
              <w:t>information notice</w:t>
            </w:r>
            <w:r w:rsidRPr="00D11210">
              <w:rPr>
                <w:rFonts w:ascii="Times New Roman" w:hAnsi="Times New Roman" w:cs="Times New Roman"/>
                <w:color w:val="222222"/>
                <w:sz w:val="18"/>
                <w:szCs w:val="18"/>
                <w:u w:val="single"/>
                <w:lang w:val="en-GB"/>
              </w:rPr>
              <w:t>.</w:t>
            </w:r>
          </w:p>
          <w:p w14:paraId="6306E2E7" w14:textId="77777777" w:rsidR="00E77E97" w:rsidRDefault="00E77E97" w:rsidP="00F359BC">
            <w:pPr>
              <w:jc w:val="both"/>
              <w:rPr>
                <w:rFonts w:ascii="Times New Roman" w:eastAsia="Calibri" w:hAnsi="Times New Roman" w:cs="Times New Roman"/>
                <w:b/>
                <w:color w:val="000000" w:themeColor="text1"/>
                <w:sz w:val="18"/>
                <w:szCs w:val="18"/>
                <w:lang w:val="en-GB"/>
              </w:rPr>
            </w:pPr>
          </w:p>
        </w:tc>
      </w:tr>
      <w:tr w:rsidR="00E77E97" w:rsidRPr="002D30DE" w14:paraId="5F64D2B8" w14:textId="77777777" w:rsidTr="00F359BC">
        <w:tc>
          <w:tcPr>
            <w:tcW w:w="9209" w:type="dxa"/>
          </w:tcPr>
          <w:p w14:paraId="7D810C8C" w14:textId="77777777" w:rsidR="00E77E97" w:rsidRPr="00D11210" w:rsidRDefault="00E77E97" w:rsidP="00F359BC">
            <w:pPr>
              <w:shd w:val="clear" w:color="auto" w:fill="FFFFFF"/>
              <w:jc w:val="both"/>
              <w:rPr>
                <w:rFonts w:ascii="Times New Roman" w:hAnsi="Times New Roman" w:cs="Times New Roman"/>
                <w:b/>
                <w:color w:val="222222"/>
                <w:sz w:val="18"/>
                <w:szCs w:val="18"/>
                <w:lang w:val="en-GB"/>
              </w:rPr>
            </w:pPr>
            <w:r w:rsidRPr="00D11210">
              <w:rPr>
                <w:rFonts w:ascii="Times New Roman" w:hAnsi="Times New Roman" w:cs="Times New Roman"/>
                <w:b/>
                <w:color w:val="222222"/>
                <w:sz w:val="18"/>
                <w:szCs w:val="18"/>
                <w:lang w:val="en-GB"/>
              </w:rPr>
              <w:t xml:space="preserve">CONSENT FORM FOR DIESEL S.P.A. </w:t>
            </w:r>
          </w:p>
          <w:p w14:paraId="5ACB4740" w14:textId="4FAE1A4D" w:rsidR="00E77E97" w:rsidRDefault="00E77E97" w:rsidP="00F359BC">
            <w:pPr>
              <w:shd w:val="clear" w:color="auto" w:fill="FFFFFF"/>
              <w:jc w:val="both"/>
              <w:rPr>
                <w:rFonts w:ascii="Times New Roman" w:hAnsi="Times New Roman" w:cs="Times New Roman"/>
                <w:color w:val="222222"/>
                <w:sz w:val="18"/>
                <w:szCs w:val="18"/>
                <w:lang w:val="en-GB"/>
              </w:rPr>
            </w:pPr>
            <w:r w:rsidRPr="00D11210">
              <w:rPr>
                <w:rFonts w:ascii="Times New Roman" w:hAnsi="Times New Roman" w:cs="Times New Roman"/>
                <w:color w:val="222222"/>
                <w:sz w:val="18"/>
                <w:szCs w:val="18"/>
                <w:lang w:val="en-GB"/>
              </w:rPr>
              <w:t xml:space="preserve">Having read the </w:t>
            </w:r>
            <w:r w:rsidRPr="00EE0E78">
              <w:rPr>
                <w:rFonts w:ascii="Times New Roman" w:hAnsi="Times New Roman" w:cs="Times New Roman"/>
                <w:color w:val="0070C0"/>
                <w:sz w:val="18"/>
                <w:szCs w:val="18"/>
                <w:u w:val="single"/>
                <w:lang w:val="en-GB"/>
              </w:rPr>
              <w:t>information notice</w:t>
            </w:r>
            <w:r w:rsidRPr="00D11210">
              <w:rPr>
                <w:rFonts w:ascii="Times New Roman" w:hAnsi="Times New Roman" w:cs="Times New Roman"/>
                <w:color w:val="222222"/>
                <w:sz w:val="18"/>
                <w:szCs w:val="18"/>
                <w:lang w:val="en-GB"/>
              </w:rPr>
              <w:t xml:space="preserve">, I authorize Diesel S.p.A. to the processing of my </w:t>
            </w:r>
            <w:r w:rsidR="000A647C">
              <w:rPr>
                <w:rFonts w:ascii="Times New Roman" w:hAnsi="Times New Roman" w:cs="Times New Roman"/>
                <w:color w:val="222222"/>
                <w:sz w:val="18"/>
                <w:szCs w:val="18"/>
                <w:lang w:val="en-GB"/>
              </w:rPr>
              <w:t>P</w:t>
            </w:r>
            <w:r w:rsidRPr="00D11210">
              <w:rPr>
                <w:rFonts w:ascii="Times New Roman" w:hAnsi="Times New Roman" w:cs="Times New Roman"/>
                <w:color w:val="222222"/>
                <w:sz w:val="18"/>
                <w:szCs w:val="18"/>
                <w:lang w:val="en-GB"/>
              </w:rPr>
              <w:t xml:space="preserve">ersonal </w:t>
            </w:r>
            <w:r w:rsidR="000A647C">
              <w:rPr>
                <w:rFonts w:ascii="Times New Roman" w:hAnsi="Times New Roman" w:cs="Times New Roman"/>
                <w:color w:val="222222"/>
                <w:sz w:val="18"/>
                <w:szCs w:val="18"/>
                <w:lang w:val="en-GB"/>
              </w:rPr>
              <w:t>D</w:t>
            </w:r>
            <w:r w:rsidRPr="00D11210">
              <w:rPr>
                <w:rFonts w:ascii="Times New Roman" w:hAnsi="Times New Roman" w:cs="Times New Roman"/>
                <w:color w:val="222222"/>
                <w:sz w:val="18"/>
                <w:szCs w:val="18"/>
                <w:lang w:val="en-GB"/>
              </w:rPr>
              <w:t xml:space="preserve">ata for </w:t>
            </w:r>
            <w:r w:rsidRPr="00D11210">
              <w:rPr>
                <w:rFonts w:ascii="Times New Roman" w:hAnsi="Times New Roman" w:cs="Times New Roman"/>
                <w:b/>
                <w:color w:val="222222"/>
                <w:sz w:val="18"/>
                <w:szCs w:val="18"/>
                <w:lang w:val="en-GB"/>
              </w:rPr>
              <w:t>Marketing*</w:t>
            </w:r>
            <w:r w:rsidRPr="00D11210">
              <w:rPr>
                <w:rFonts w:ascii="Times New Roman" w:hAnsi="Times New Roman" w:cs="Times New Roman"/>
                <w:color w:val="222222"/>
                <w:sz w:val="18"/>
                <w:szCs w:val="18"/>
                <w:lang w:val="en-GB"/>
              </w:rPr>
              <w:t xml:space="preserve"> purposes as described in paragraphs 3.1.c) of the </w:t>
            </w:r>
            <w:r w:rsidRPr="00EE0E78">
              <w:rPr>
                <w:rFonts w:ascii="Times New Roman" w:hAnsi="Times New Roman" w:cs="Times New Roman"/>
                <w:color w:val="0070C0"/>
                <w:sz w:val="18"/>
                <w:szCs w:val="18"/>
                <w:u w:val="single"/>
                <w:lang w:val="en-GB"/>
              </w:rPr>
              <w:t>information notice</w:t>
            </w:r>
            <w:r w:rsidRPr="00D11210">
              <w:rPr>
                <w:rFonts w:ascii="Times New Roman" w:hAnsi="Times New Roman" w:cs="Times New Roman"/>
                <w:color w:val="222222"/>
                <w:sz w:val="18"/>
                <w:szCs w:val="18"/>
                <w:lang w:val="en-GB"/>
              </w:rPr>
              <w:t>:</w:t>
            </w:r>
          </w:p>
          <w:p w14:paraId="43794DC6" w14:textId="77777777" w:rsidR="00E77E97" w:rsidRPr="00D11210" w:rsidRDefault="00E77E97" w:rsidP="00F359BC">
            <w:pPr>
              <w:shd w:val="clear" w:color="auto" w:fill="FFFFFF"/>
              <w:jc w:val="both"/>
              <w:rPr>
                <w:rFonts w:ascii="Times New Roman" w:hAnsi="Times New Roman" w:cs="Times New Roman"/>
                <w:color w:val="222222"/>
                <w:sz w:val="18"/>
                <w:szCs w:val="18"/>
                <w:lang w:val="en-GB"/>
              </w:rPr>
            </w:pPr>
          </w:p>
          <w:p w14:paraId="1FA97182" w14:textId="77777777" w:rsidR="00E77E97" w:rsidRPr="00D11210" w:rsidRDefault="00E77E97" w:rsidP="00F359BC">
            <w:pPr>
              <w:shd w:val="clear" w:color="auto" w:fill="FFFFFF"/>
              <w:jc w:val="both"/>
              <w:rPr>
                <w:rFonts w:ascii="Times New Roman" w:hAnsi="Times New Roman" w:cs="Times New Roman"/>
                <w:b/>
                <w:color w:val="222222"/>
                <w:sz w:val="18"/>
                <w:szCs w:val="18"/>
                <w:lang w:val="en-GB"/>
              </w:rPr>
            </w:pPr>
            <w:r w:rsidRPr="00D11210">
              <w:rPr>
                <w:rFonts w:ascii="Times New Roman" w:hAnsi="Times New Roman" w:cs="Times New Roman"/>
                <w:b/>
                <w:color w:val="222222"/>
                <w:sz w:val="18"/>
                <w:szCs w:val="18"/>
                <w:lang w:val="en-GB"/>
              </w:rPr>
              <w:t xml:space="preserve"> YES </w:t>
            </w:r>
            <w:r w:rsidRPr="00D11210">
              <w:rPr>
                <w:rFonts w:ascii="Times New Roman" w:hAnsi="Times New Roman" w:cs="Times New Roman"/>
                <w:b/>
                <w:color w:val="222222"/>
                <w:sz w:val="18"/>
                <w:szCs w:val="18"/>
                <w:lang w:val="en-GB"/>
              </w:rPr>
              <w:tab/>
            </w:r>
            <w:r w:rsidRPr="00D11210">
              <w:rPr>
                <w:rFonts w:ascii="Times New Roman" w:hAnsi="Times New Roman" w:cs="Times New Roman"/>
                <w:b/>
                <w:color w:val="222222"/>
                <w:sz w:val="18"/>
                <w:szCs w:val="18"/>
                <w:lang w:val="en-GB"/>
              </w:rPr>
              <w:tab/>
            </w:r>
            <w:r w:rsidRPr="00D11210">
              <w:rPr>
                <w:rFonts w:ascii="Times New Roman" w:hAnsi="Times New Roman" w:cs="Times New Roman"/>
                <w:b/>
                <w:color w:val="222222"/>
                <w:sz w:val="18"/>
                <w:szCs w:val="18"/>
                <w:lang w:val="en-GB"/>
              </w:rPr>
              <w:tab/>
            </w:r>
            <w:r w:rsidRPr="00D11210">
              <w:rPr>
                <w:rFonts w:ascii="Times New Roman" w:hAnsi="Times New Roman" w:cs="Times New Roman"/>
                <w:b/>
                <w:color w:val="222222"/>
                <w:sz w:val="18"/>
                <w:szCs w:val="18"/>
                <w:lang w:val="en-GB"/>
              </w:rPr>
              <w:t> NO</w:t>
            </w:r>
          </w:p>
          <w:p w14:paraId="42745421" w14:textId="77777777" w:rsidR="00E77E97" w:rsidRDefault="00E77E97" w:rsidP="00F359BC">
            <w:pPr>
              <w:shd w:val="clear" w:color="auto" w:fill="FFFFFF"/>
              <w:jc w:val="both"/>
              <w:rPr>
                <w:rFonts w:ascii="Times New Roman" w:hAnsi="Times New Roman" w:cs="Times New Roman"/>
                <w:color w:val="222222"/>
                <w:sz w:val="18"/>
                <w:szCs w:val="18"/>
                <w:lang w:val="en-GB"/>
              </w:rPr>
            </w:pPr>
          </w:p>
          <w:p w14:paraId="03CC4FE8" w14:textId="77777777" w:rsidR="00E77E97" w:rsidRPr="004101E7" w:rsidRDefault="00E77E97" w:rsidP="00F359BC">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*Diesel S.p.A. will be able to process Biographical Data</w:t>
            </w:r>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Contact</w:t>
            </w:r>
            <w:r>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5022298F" w14:textId="77777777" w:rsidR="00E77E97" w:rsidRDefault="00E77E97" w:rsidP="00F359BC">
            <w:pPr>
              <w:shd w:val="clear" w:color="auto" w:fill="FFFFFF"/>
              <w:jc w:val="both"/>
              <w:rPr>
                <w:rFonts w:ascii="Times New Roman" w:hAnsi="Times New Roman" w:cs="Times New Roman"/>
                <w:color w:val="222222"/>
                <w:sz w:val="18"/>
                <w:szCs w:val="18"/>
                <w:lang w:val="en"/>
              </w:rPr>
            </w:pPr>
          </w:p>
          <w:p w14:paraId="49A12838" w14:textId="77777777" w:rsidR="00E77E97" w:rsidRDefault="00E77E97" w:rsidP="00F359BC">
            <w:pPr>
              <w:shd w:val="clear" w:color="auto" w:fill="FFFFFF"/>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
              </w:rPr>
              <w:t>W</w:t>
            </w:r>
            <w:r w:rsidRPr="004101E7">
              <w:rPr>
                <w:rFonts w:ascii="Times New Roman" w:hAnsi="Times New Roman" w:cs="Times New Roman"/>
                <w:color w:val="222222"/>
                <w:sz w:val="18"/>
                <w:szCs w:val="18"/>
                <w:lang w:val="en"/>
              </w:rPr>
              <w:t>e remind you that by joining the D:</w:t>
            </w:r>
            <w:r>
              <w:rPr>
                <w:rFonts w:ascii="Times New Roman" w:hAnsi="Times New Roman" w:cs="Times New Roman"/>
                <w:color w:val="222222"/>
                <w:sz w:val="18"/>
                <w:szCs w:val="18"/>
                <w:lang w:val="en"/>
              </w:rPr>
              <w:t xml:space="preserve"> </w:t>
            </w:r>
            <w:r w:rsidRPr="004101E7">
              <w:rPr>
                <w:rFonts w:ascii="Times New Roman" w:hAnsi="Times New Roman" w:cs="Times New Roman"/>
                <w:color w:val="222222"/>
                <w:sz w:val="18"/>
                <w:szCs w:val="18"/>
                <w:lang w:val="en"/>
              </w:rPr>
              <w:t>CODE, if you do not give the marketing consent, you will not receive any promotional communications but you will receive service communications concerning benefits to which you are entitled due to your registration to the Loyalty Program</w:t>
            </w:r>
            <w:r>
              <w:rPr>
                <w:rFonts w:ascii="Times New Roman" w:hAnsi="Times New Roman" w:cs="Times New Roman"/>
                <w:color w:val="222222"/>
                <w:sz w:val="18"/>
                <w:szCs w:val="18"/>
                <w:lang w:val="en"/>
              </w:rPr>
              <w:t xml:space="preserve">. </w:t>
            </w:r>
          </w:p>
          <w:p w14:paraId="4690BAF2" w14:textId="77777777" w:rsidR="00E77E97" w:rsidRPr="00D81E2D" w:rsidRDefault="00E77E97" w:rsidP="00F359BC">
            <w:pPr>
              <w:shd w:val="clear" w:color="auto" w:fill="FFFFFF"/>
              <w:jc w:val="both"/>
              <w:rPr>
                <w:rFonts w:ascii="Times New Roman" w:hAnsi="Times New Roman" w:cs="Times New Roman"/>
                <w:color w:val="222222"/>
                <w:sz w:val="18"/>
                <w:szCs w:val="18"/>
                <w:lang w:val="en-GB"/>
              </w:rPr>
            </w:pPr>
          </w:p>
          <w:p w14:paraId="39609E25" w14:textId="77777777" w:rsidR="00E77E97" w:rsidRPr="00D11210" w:rsidRDefault="00E77E97" w:rsidP="00F359BC">
            <w:pPr>
              <w:shd w:val="clear" w:color="auto" w:fill="FFFFFF"/>
              <w:jc w:val="both"/>
              <w:rPr>
                <w:rFonts w:ascii="Times New Roman" w:hAnsi="Times New Roman" w:cs="Times New Roman"/>
                <w:color w:val="222222"/>
                <w:sz w:val="18"/>
                <w:szCs w:val="18"/>
                <w:lang w:val="en-GB"/>
              </w:rPr>
            </w:pPr>
            <w:r w:rsidRPr="00D11210">
              <w:rPr>
                <w:rFonts w:ascii="Times New Roman" w:hAnsi="Times New Roman" w:cs="Times New Roman"/>
                <w:color w:val="222222"/>
                <w:sz w:val="18"/>
                <w:szCs w:val="18"/>
                <w:lang w:val="en-GB"/>
              </w:rPr>
              <w:t>You can at any time withdraw to Diesel S.p.A. your consent to receive the above-mentioned communications by clicking on the appropriate option in each email received, as well as by writing to Diesel S.p.</w:t>
            </w:r>
            <w:r>
              <w:rPr>
                <w:rFonts w:ascii="Times New Roman" w:hAnsi="Times New Roman" w:cs="Times New Roman"/>
                <w:color w:val="222222"/>
                <w:sz w:val="18"/>
                <w:szCs w:val="18"/>
                <w:lang w:val="en-GB"/>
              </w:rPr>
              <w:t>A.</w:t>
            </w:r>
            <w:r w:rsidRPr="00D11210">
              <w:rPr>
                <w:rFonts w:ascii="Times New Roman" w:hAnsi="Times New Roman" w:cs="Times New Roman"/>
                <w:color w:val="222222"/>
                <w:sz w:val="18"/>
                <w:szCs w:val="18"/>
                <w:lang w:val="en-GB"/>
              </w:rPr>
              <w:t xml:space="preserve"> at the address </w:t>
            </w:r>
            <w:hyperlink r:id="rId16" w:history="1">
              <w:r w:rsidRPr="00D17546">
                <w:rPr>
                  <w:rStyle w:val="Collegamentoipertestuale"/>
                  <w:rFonts w:ascii="Times New Roman" w:hAnsi="Times New Roman" w:cs="Times New Roman"/>
                  <w:sz w:val="18"/>
                  <w:szCs w:val="18"/>
                  <w:lang w:val="en-GB"/>
                </w:rPr>
                <w:t>privacy@diesel.com</w:t>
              </w:r>
            </w:hyperlink>
            <w:r w:rsidRPr="00D11210">
              <w:rPr>
                <w:rFonts w:ascii="Times New Roman" w:hAnsi="Times New Roman" w:cs="Times New Roman"/>
                <w:color w:val="222222"/>
                <w:sz w:val="18"/>
                <w:szCs w:val="18"/>
                <w:lang w:val="en-GB"/>
              </w:rPr>
              <w:t xml:space="preserve"> or otherwise contacting Diesel S.p.</w:t>
            </w:r>
            <w:r>
              <w:rPr>
                <w:rFonts w:ascii="Times New Roman" w:hAnsi="Times New Roman" w:cs="Times New Roman"/>
                <w:color w:val="222222"/>
                <w:sz w:val="18"/>
                <w:szCs w:val="18"/>
                <w:lang w:val="en-GB"/>
              </w:rPr>
              <w:t>A</w:t>
            </w:r>
            <w:r w:rsidRPr="00D11210">
              <w:rPr>
                <w:rFonts w:ascii="Times New Roman" w:hAnsi="Times New Roman" w:cs="Times New Roman"/>
                <w:color w:val="222222"/>
                <w:sz w:val="18"/>
                <w:szCs w:val="18"/>
                <w:lang w:val="en-GB"/>
              </w:rPr>
              <w:t xml:space="preserve">. at the addresses indicated at paragraph 1 of the </w:t>
            </w:r>
            <w:r w:rsidRPr="00EE0E78">
              <w:rPr>
                <w:rFonts w:ascii="Times New Roman" w:hAnsi="Times New Roman" w:cs="Times New Roman"/>
                <w:color w:val="0070C0"/>
                <w:sz w:val="18"/>
                <w:szCs w:val="18"/>
                <w:u w:val="single"/>
                <w:lang w:val="en-GB"/>
              </w:rPr>
              <w:t>information notice</w:t>
            </w:r>
            <w:r w:rsidRPr="00D11210">
              <w:rPr>
                <w:rFonts w:ascii="Times New Roman" w:hAnsi="Times New Roman" w:cs="Times New Roman"/>
                <w:color w:val="222222"/>
                <w:sz w:val="18"/>
                <w:szCs w:val="18"/>
                <w:u w:val="single"/>
                <w:lang w:val="en-GB"/>
              </w:rPr>
              <w:t>.</w:t>
            </w:r>
          </w:p>
          <w:p w14:paraId="4A9FCF2D" w14:textId="77777777" w:rsidR="00E77E97" w:rsidRPr="00D11210" w:rsidRDefault="00E77E97" w:rsidP="00F359BC">
            <w:pPr>
              <w:shd w:val="clear" w:color="auto" w:fill="FFFFFF"/>
              <w:jc w:val="both"/>
              <w:rPr>
                <w:rFonts w:ascii="Times New Roman" w:hAnsi="Times New Roman" w:cs="Times New Roman"/>
                <w:color w:val="222222"/>
                <w:sz w:val="18"/>
                <w:szCs w:val="18"/>
                <w:lang w:val="en-GB"/>
              </w:rPr>
            </w:pPr>
          </w:p>
          <w:p w14:paraId="6FDBD41A" w14:textId="77777777" w:rsidR="00E77E97" w:rsidRPr="00D11210" w:rsidRDefault="00E77E97" w:rsidP="00F359BC">
            <w:pPr>
              <w:jc w:val="both"/>
              <w:rPr>
                <w:rFonts w:ascii="Times New Roman" w:hAnsi="Times New Roman" w:cs="Times New Roman"/>
                <w:color w:val="222222"/>
                <w:lang w:val="en-GB"/>
              </w:rPr>
            </w:pPr>
          </w:p>
        </w:tc>
      </w:tr>
      <w:tr w:rsidR="00E77E97" w:rsidRPr="002D30DE" w14:paraId="70EB473A" w14:textId="77777777" w:rsidTr="00F359BC">
        <w:tc>
          <w:tcPr>
            <w:tcW w:w="9209" w:type="dxa"/>
          </w:tcPr>
          <w:p w14:paraId="39F4BEA0" w14:textId="77777777" w:rsidR="00E77E97" w:rsidRDefault="00E77E97" w:rsidP="00F359BC">
            <w:pPr>
              <w:shd w:val="clear" w:color="auto" w:fill="FFFFFF"/>
              <w:jc w:val="both"/>
              <w:rPr>
                <w:rFonts w:ascii="Times New Roman" w:hAnsi="Times New Roman" w:cs="Times New Roman"/>
                <w:b/>
                <w:color w:val="222222"/>
                <w:sz w:val="18"/>
                <w:szCs w:val="18"/>
                <w:lang w:val="en-GB"/>
              </w:rPr>
            </w:pPr>
          </w:p>
          <w:p w14:paraId="7D41DB89" w14:textId="77777777" w:rsidR="00E77E97" w:rsidRPr="00D11210" w:rsidRDefault="00E77E97" w:rsidP="00F359BC">
            <w:pPr>
              <w:shd w:val="clear" w:color="auto" w:fill="FFFFFF"/>
              <w:jc w:val="both"/>
              <w:rPr>
                <w:rFonts w:ascii="Times New Roman" w:hAnsi="Times New Roman" w:cs="Times New Roman"/>
                <w:b/>
                <w:color w:val="222222"/>
                <w:sz w:val="18"/>
                <w:szCs w:val="18"/>
                <w:lang w:val="en-GB"/>
              </w:rPr>
            </w:pPr>
            <w:r w:rsidRPr="00D11210">
              <w:rPr>
                <w:rFonts w:ascii="Times New Roman" w:hAnsi="Times New Roman" w:cs="Times New Roman"/>
                <w:b/>
                <w:color w:val="222222"/>
                <w:sz w:val="18"/>
                <w:szCs w:val="18"/>
                <w:lang w:val="en-GB"/>
              </w:rPr>
              <w:t xml:space="preserve">CONSENT FORM FOR JOINT CONTROLLERS </w:t>
            </w:r>
          </w:p>
          <w:p w14:paraId="629007AF" w14:textId="5158C038" w:rsidR="00E77E97" w:rsidRPr="00D11210" w:rsidRDefault="00E77E97" w:rsidP="00F359BC">
            <w:pPr>
              <w:shd w:val="clear" w:color="auto" w:fill="FFFFFF"/>
              <w:jc w:val="both"/>
              <w:rPr>
                <w:rFonts w:ascii="Times New Roman" w:hAnsi="Times New Roman" w:cs="Times New Roman"/>
                <w:color w:val="222222"/>
                <w:sz w:val="18"/>
                <w:szCs w:val="18"/>
                <w:lang w:val="en-GB"/>
              </w:rPr>
            </w:pPr>
            <w:r w:rsidRPr="00D11210">
              <w:rPr>
                <w:rFonts w:ascii="Times New Roman" w:hAnsi="Times New Roman" w:cs="Times New Roman"/>
                <w:color w:val="222222"/>
                <w:sz w:val="18"/>
                <w:szCs w:val="18"/>
                <w:lang w:val="en-GB"/>
              </w:rPr>
              <w:t xml:space="preserve">Having read the </w:t>
            </w:r>
            <w:r w:rsidRPr="00EE0E78">
              <w:rPr>
                <w:rFonts w:ascii="Times New Roman" w:hAnsi="Times New Roman" w:cs="Times New Roman"/>
                <w:color w:val="0070C0"/>
                <w:sz w:val="18"/>
                <w:szCs w:val="18"/>
                <w:u w:val="single"/>
                <w:lang w:val="en-GB"/>
              </w:rPr>
              <w:t>information notice</w:t>
            </w:r>
            <w:r w:rsidRPr="00D11210">
              <w:rPr>
                <w:rFonts w:ascii="Times New Roman" w:hAnsi="Times New Roman" w:cs="Times New Roman"/>
                <w:color w:val="222222"/>
                <w:sz w:val="18"/>
                <w:szCs w:val="18"/>
                <w:lang w:val="en-GB"/>
              </w:rPr>
              <w:t xml:space="preserve">, I authorize the Joint Controllers OTB S.p.A. and Diesel S.p.A. to process my </w:t>
            </w:r>
            <w:r w:rsidR="000A647C">
              <w:rPr>
                <w:rFonts w:ascii="Times New Roman" w:hAnsi="Times New Roman" w:cs="Times New Roman"/>
                <w:color w:val="222222"/>
                <w:sz w:val="18"/>
                <w:szCs w:val="18"/>
                <w:lang w:val="en-GB"/>
              </w:rPr>
              <w:t>P</w:t>
            </w:r>
            <w:r w:rsidRPr="00D11210">
              <w:rPr>
                <w:rFonts w:ascii="Times New Roman" w:hAnsi="Times New Roman" w:cs="Times New Roman"/>
                <w:color w:val="222222"/>
                <w:sz w:val="18"/>
                <w:szCs w:val="18"/>
                <w:lang w:val="en-GB"/>
              </w:rPr>
              <w:t xml:space="preserve">ersonal </w:t>
            </w:r>
            <w:r w:rsidR="000A647C">
              <w:rPr>
                <w:rFonts w:ascii="Times New Roman" w:hAnsi="Times New Roman" w:cs="Times New Roman"/>
                <w:color w:val="222222"/>
                <w:sz w:val="18"/>
                <w:szCs w:val="18"/>
                <w:lang w:val="en-GB"/>
              </w:rPr>
              <w:t>D</w:t>
            </w:r>
            <w:r w:rsidRPr="00D11210">
              <w:rPr>
                <w:rFonts w:ascii="Times New Roman" w:hAnsi="Times New Roman" w:cs="Times New Roman"/>
                <w:color w:val="222222"/>
                <w:sz w:val="18"/>
                <w:szCs w:val="18"/>
                <w:lang w:val="en-GB"/>
              </w:rPr>
              <w:t xml:space="preserve">ata for the purpose of </w:t>
            </w:r>
            <w:r w:rsidRPr="00D11210">
              <w:rPr>
                <w:rFonts w:ascii="Times New Roman" w:hAnsi="Times New Roman" w:cs="Times New Roman"/>
                <w:b/>
                <w:color w:val="222222"/>
                <w:sz w:val="18"/>
                <w:szCs w:val="18"/>
                <w:lang w:val="en-GB"/>
              </w:rPr>
              <w:t>Customer analysis to provide experiences in line with your preferences</w:t>
            </w:r>
            <w:r w:rsidRPr="00D11210">
              <w:rPr>
                <w:rFonts w:ascii="Times New Roman" w:hAnsi="Times New Roman" w:cs="Times New Roman"/>
                <w:color w:val="222222"/>
                <w:sz w:val="18"/>
                <w:szCs w:val="18"/>
                <w:lang w:val="en-GB"/>
              </w:rPr>
              <w:t xml:space="preserve">* as described in paragraph 3.2.a) of the </w:t>
            </w:r>
            <w:r w:rsidRPr="00EE0E78">
              <w:rPr>
                <w:rFonts w:ascii="Times New Roman" w:hAnsi="Times New Roman" w:cs="Times New Roman"/>
                <w:color w:val="0070C0"/>
                <w:sz w:val="18"/>
                <w:szCs w:val="18"/>
                <w:lang w:val="en-GB"/>
              </w:rPr>
              <w:t>i</w:t>
            </w:r>
            <w:r w:rsidRPr="00EE0E78">
              <w:rPr>
                <w:rFonts w:ascii="Times New Roman" w:hAnsi="Times New Roman" w:cs="Times New Roman"/>
                <w:color w:val="0070C0"/>
                <w:sz w:val="18"/>
                <w:szCs w:val="18"/>
                <w:u w:val="single"/>
                <w:lang w:val="en-GB"/>
              </w:rPr>
              <w:t>nformation notice</w:t>
            </w:r>
          </w:p>
          <w:p w14:paraId="4A83BA96" w14:textId="77777777" w:rsidR="00E77E97" w:rsidRDefault="00E77E97" w:rsidP="00F359BC">
            <w:pPr>
              <w:shd w:val="clear" w:color="auto" w:fill="FFFFFF"/>
              <w:jc w:val="both"/>
              <w:rPr>
                <w:rFonts w:ascii="Times New Roman" w:hAnsi="Times New Roman" w:cs="Times New Roman"/>
                <w:b/>
                <w:color w:val="222222"/>
                <w:sz w:val="18"/>
                <w:szCs w:val="18"/>
                <w:lang w:val="en-GB"/>
              </w:rPr>
            </w:pPr>
          </w:p>
          <w:p w14:paraId="3A99E98E" w14:textId="77777777" w:rsidR="00E77E97" w:rsidRPr="00D11210" w:rsidRDefault="00E77E97" w:rsidP="00F359BC">
            <w:pPr>
              <w:shd w:val="clear" w:color="auto" w:fill="FFFFFF"/>
              <w:jc w:val="both"/>
              <w:rPr>
                <w:rFonts w:ascii="Times New Roman" w:hAnsi="Times New Roman" w:cs="Times New Roman"/>
                <w:b/>
                <w:color w:val="222222"/>
                <w:sz w:val="18"/>
                <w:szCs w:val="18"/>
                <w:lang w:val="en-GB"/>
              </w:rPr>
            </w:pPr>
            <w:r w:rsidRPr="00D11210">
              <w:rPr>
                <w:rFonts w:ascii="Times New Roman" w:hAnsi="Times New Roman" w:cs="Times New Roman"/>
                <w:b/>
                <w:color w:val="222222"/>
                <w:sz w:val="18"/>
                <w:szCs w:val="18"/>
                <w:lang w:val="en-GB"/>
              </w:rPr>
              <w:t xml:space="preserve"> YES </w:t>
            </w:r>
            <w:r w:rsidRPr="00D11210">
              <w:rPr>
                <w:rFonts w:ascii="Times New Roman" w:hAnsi="Times New Roman" w:cs="Times New Roman"/>
                <w:b/>
                <w:color w:val="222222"/>
                <w:sz w:val="18"/>
                <w:szCs w:val="18"/>
                <w:lang w:val="en-GB"/>
              </w:rPr>
              <w:tab/>
            </w:r>
            <w:r w:rsidRPr="00D11210">
              <w:rPr>
                <w:rFonts w:ascii="Times New Roman" w:hAnsi="Times New Roman" w:cs="Times New Roman"/>
                <w:b/>
                <w:color w:val="222222"/>
                <w:sz w:val="18"/>
                <w:szCs w:val="18"/>
                <w:lang w:val="en-GB"/>
              </w:rPr>
              <w:tab/>
            </w:r>
            <w:r w:rsidRPr="00D11210">
              <w:rPr>
                <w:rFonts w:ascii="Times New Roman" w:hAnsi="Times New Roman" w:cs="Times New Roman"/>
                <w:b/>
                <w:color w:val="222222"/>
                <w:sz w:val="18"/>
                <w:szCs w:val="18"/>
                <w:lang w:val="en-GB"/>
              </w:rPr>
              <w:tab/>
            </w:r>
            <w:r w:rsidRPr="00D11210">
              <w:rPr>
                <w:rFonts w:ascii="Times New Roman" w:hAnsi="Times New Roman" w:cs="Times New Roman"/>
                <w:b/>
                <w:color w:val="222222"/>
                <w:sz w:val="18"/>
                <w:szCs w:val="18"/>
                <w:lang w:val="en-GB"/>
              </w:rPr>
              <w:t> NO</w:t>
            </w:r>
          </w:p>
          <w:p w14:paraId="3DA1B6FD" w14:textId="77777777" w:rsidR="00E77E97" w:rsidRDefault="00E77E97" w:rsidP="00F359BC">
            <w:pPr>
              <w:shd w:val="clear" w:color="auto" w:fill="FFFFFF"/>
              <w:jc w:val="both"/>
              <w:rPr>
                <w:rFonts w:ascii="Times New Roman" w:hAnsi="Times New Roman" w:cs="Times New Roman"/>
                <w:color w:val="222222"/>
                <w:sz w:val="18"/>
                <w:szCs w:val="18"/>
                <w:lang w:val="en-GB"/>
              </w:rPr>
            </w:pPr>
          </w:p>
          <w:p w14:paraId="7FF5EFE8" w14:textId="77777777" w:rsidR="00E77E97" w:rsidRPr="00D11210" w:rsidRDefault="00E77E97" w:rsidP="00F359BC">
            <w:pPr>
              <w:shd w:val="clear" w:color="auto" w:fill="FFFFFF"/>
              <w:jc w:val="both"/>
              <w:rPr>
                <w:rFonts w:ascii="Times New Roman" w:hAnsi="Times New Roman" w:cs="Times New Roman"/>
                <w:color w:val="222222"/>
                <w:sz w:val="18"/>
                <w:szCs w:val="18"/>
                <w:lang w:val="en-GB"/>
              </w:rPr>
            </w:pPr>
            <w:r w:rsidRPr="00D11210">
              <w:rPr>
                <w:rFonts w:ascii="Times New Roman" w:hAnsi="Times New Roman" w:cs="Times New Roman"/>
                <w:color w:val="222222"/>
                <w:sz w:val="18"/>
                <w:szCs w:val="18"/>
                <w:lang w:val="en-GB"/>
              </w:rPr>
              <w:t>*</w:t>
            </w:r>
            <w:r>
              <w:rPr>
                <w:rFonts w:ascii="Times New Roman" w:hAnsi="Times New Roman" w:cs="Times New Roman"/>
                <w:color w:val="222222"/>
                <w:sz w:val="18"/>
                <w:szCs w:val="18"/>
                <w:lang w:val="en-GB"/>
              </w:rPr>
              <w:t>T</w:t>
            </w:r>
            <w:r w:rsidRPr="00D11210">
              <w:rPr>
                <w:rFonts w:ascii="Times New Roman" w:hAnsi="Times New Roman" w:cs="Times New Roman"/>
                <w:color w:val="222222"/>
                <w:sz w:val="18"/>
                <w:szCs w:val="18"/>
                <w:lang w:val="en-GB"/>
              </w:rPr>
              <w:t xml:space="preserve">he Joint Controllers will be able to process the Biographical Data, the Contact Data, the Sales Data, the Data collected in the shop, the Purchase Data for profiling purposes, or for analysis on your purchasing preferences consisting of automated processing of the above mentioned data. This processing is aimed at analytically knowing or predicting your purchasing preferences also in order to create customers </w:t>
            </w:r>
            <w:proofErr w:type="gramStart"/>
            <w:r w:rsidRPr="00D11210">
              <w:rPr>
                <w:rFonts w:ascii="Times New Roman" w:hAnsi="Times New Roman" w:cs="Times New Roman"/>
                <w:color w:val="222222"/>
                <w:sz w:val="18"/>
                <w:szCs w:val="18"/>
                <w:lang w:val="en-GB"/>
              </w:rPr>
              <w:t>profiles, and</w:t>
            </w:r>
            <w:proofErr w:type="gramEnd"/>
            <w:r w:rsidRPr="00D11210">
              <w:rPr>
                <w:rFonts w:ascii="Times New Roman" w:hAnsi="Times New Roman" w:cs="Times New Roman"/>
                <w:color w:val="222222"/>
                <w:sz w:val="18"/>
                <w:szCs w:val="18"/>
                <w:lang w:val="en-GB"/>
              </w:rPr>
              <w:t xml:space="preserve"> customize the commercial offer so that it is more in line with your preferences.</w:t>
            </w:r>
          </w:p>
          <w:p w14:paraId="19019BFB" w14:textId="77777777" w:rsidR="00E77E97" w:rsidRDefault="00E77E97" w:rsidP="00F359BC">
            <w:pPr>
              <w:shd w:val="clear" w:color="auto" w:fill="FFFFFF"/>
              <w:jc w:val="both"/>
              <w:rPr>
                <w:rFonts w:ascii="Times New Roman" w:hAnsi="Times New Roman" w:cs="Times New Roman"/>
                <w:color w:val="222222"/>
                <w:sz w:val="18"/>
                <w:szCs w:val="18"/>
                <w:lang w:val="en-GB"/>
              </w:rPr>
            </w:pPr>
          </w:p>
          <w:p w14:paraId="6DC9BA08" w14:textId="77777777" w:rsidR="00E77E97" w:rsidRPr="00D11210" w:rsidRDefault="00E77E97" w:rsidP="00F359BC">
            <w:pPr>
              <w:shd w:val="clear" w:color="auto" w:fill="FFFFFF"/>
              <w:jc w:val="both"/>
              <w:rPr>
                <w:rFonts w:ascii="Times New Roman" w:hAnsi="Times New Roman" w:cs="Times New Roman"/>
                <w:color w:val="222222"/>
                <w:sz w:val="18"/>
                <w:szCs w:val="18"/>
                <w:lang w:val="en-GB"/>
              </w:rPr>
            </w:pPr>
            <w:r w:rsidRPr="00D11210">
              <w:rPr>
                <w:rFonts w:ascii="Times New Roman" w:hAnsi="Times New Roman" w:cs="Times New Roman"/>
                <w:color w:val="222222"/>
                <w:sz w:val="18"/>
                <w:szCs w:val="18"/>
                <w:lang w:val="en-GB"/>
              </w:rPr>
              <w:t xml:space="preserve">You can at any time withdraw your consent to be subject to profiling by writing to the address </w:t>
            </w:r>
            <w:hyperlink r:id="rId17" w:history="1">
              <w:r w:rsidRPr="00D17546">
                <w:rPr>
                  <w:rStyle w:val="Collegamentoipertestuale"/>
                  <w:rFonts w:ascii="Times New Roman" w:hAnsi="Times New Roman" w:cs="Times New Roman"/>
                  <w:sz w:val="18"/>
                  <w:szCs w:val="18"/>
                  <w:lang w:val="en-GB"/>
                </w:rPr>
                <w:t>privacy@diesel.com</w:t>
              </w:r>
            </w:hyperlink>
            <w:r w:rsidRPr="00D11210">
              <w:rPr>
                <w:rFonts w:ascii="Times New Roman" w:hAnsi="Times New Roman" w:cs="Times New Roman"/>
                <w:color w:val="222222"/>
                <w:sz w:val="18"/>
                <w:szCs w:val="18"/>
                <w:lang w:val="en-GB"/>
              </w:rPr>
              <w:t xml:space="preserve">, </w:t>
            </w:r>
            <w:hyperlink r:id="rId18" w:history="1">
              <w:r w:rsidRPr="00D17546">
                <w:rPr>
                  <w:rStyle w:val="Collegamentoipertestuale"/>
                  <w:rFonts w:ascii="Times New Roman" w:hAnsi="Times New Roman" w:cs="Times New Roman"/>
                  <w:sz w:val="18"/>
                  <w:szCs w:val="18"/>
                  <w:lang w:val="en-GB"/>
                </w:rPr>
                <w:t>privacy@otb.net</w:t>
              </w:r>
            </w:hyperlink>
            <w:r>
              <w:rPr>
                <w:rFonts w:ascii="Times New Roman" w:hAnsi="Times New Roman" w:cs="Times New Roman"/>
                <w:color w:val="222222"/>
                <w:sz w:val="18"/>
                <w:szCs w:val="18"/>
                <w:lang w:val="en-GB"/>
              </w:rPr>
              <w:t xml:space="preserve"> </w:t>
            </w:r>
            <w:r w:rsidRPr="00D11210">
              <w:rPr>
                <w:rFonts w:ascii="Times New Roman" w:hAnsi="Times New Roman" w:cs="Times New Roman"/>
                <w:color w:val="222222"/>
                <w:sz w:val="18"/>
                <w:szCs w:val="18"/>
                <w:lang w:val="en-GB"/>
              </w:rPr>
              <w:t xml:space="preserve">or otherwise contacting the Joint Controllers at the addresses indicated at paragraph 1 of the </w:t>
            </w:r>
            <w:r w:rsidRPr="00EE0E78">
              <w:rPr>
                <w:rFonts w:ascii="Times New Roman" w:hAnsi="Times New Roman" w:cs="Times New Roman"/>
                <w:color w:val="0070C0"/>
                <w:sz w:val="18"/>
                <w:szCs w:val="18"/>
                <w:u w:val="single"/>
                <w:lang w:val="en-GB"/>
              </w:rPr>
              <w:t>information notice</w:t>
            </w:r>
            <w:r w:rsidRPr="00D11210">
              <w:rPr>
                <w:rFonts w:ascii="Times New Roman" w:hAnsi="Times New Roman" w:cs="Times New Roman"/>
                <w:color w:val="222222"/>
                <w:sz w:val="18"/>
                <w:szCs w:val="18"/>
                <w:lang w:val="en-GB"/>
              </w:rPr>
              <w:t>.</w:t>
            </w:r>
          </w:p>
          <w:p w14:paraId="6EF2BA8B" w14:textId="77777777" w:rsidR="00E77E97" w:rsidRPr="00D11210" w:rsidRDefault="00E77E97" w:rsidP="00F359BC">
            <w:pPr>
              <w:shd w:val="clear" w:color="auto" w:fill="FFFFFF"/>
              <w:jc w:val="both"/>
              <w:rPr>
                <w:rFonts w:ascii="Times New Roman" w:hAnsi="Times New Roman" w:cs="Times New Roman"/>
                <w:b/>
                <w:color w:val="222222"/>
                <w:sz w:val="18"/>
                <w:szCs w:val="18"/>
                <w:lang w:val="en-GB"/>
              </w:rPr>
            </w:pPr>
          </w:p>
        </w:tc>
      </w:tr>
      <w:bookmarkEnd w:id="0"/>
    </w:tbl>
    <w:p w14:paraId="0D186918" w14:textId="5B8BD693" w:rsidR="00E77E97" w:rsidRPr="00FB6009" w:rsidRDefault="00E77E97" w:rsidP="00E77E97">
      <w:pPr>
        <w:shd w:val="clear" w:color="auto" w:fill="FFFFFF"/>
        <w:spacing w:line="240" w:lineRule="auto"/>
        <w:rPr>
          <w:rFonts w:ascii="Times New Roman" w:eastAsia="Calibri" w:hAnsi="Times New Roman" w:cs="Times New Roman"/>
          <w:b/>
          <w:sz w:val="18"/>
          <w:szCs w:val="18"/>
          <w:lang w:val="en-GB"/>
        </w:rPr>
      </w:pPr>
    </w:p>
    <w:p w14:paraId="34B3F5B9" w14:textId="77777777" w:rsidR="000A2ADF" w:rsidRPr="00E77E97" w:rsidRDefault="00E46DED">
      <w:pPr>
        <w:rPr>
          <w:lang w:val="en-GB"/>
        </w:rPr>
      </w:pPr>
    </w:p>
    <w:sectPr w:rsidR="000A2ADF" w:rsidRPr="00E77E97" w:rsidSect="0001144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90E95"/>
    <w:multiLevelType w:val="hybridMultilevel"/>
    <w:tmpl w:val="6600AA34"/>
    <w:lvl w:ilvl="0" w:tplc="602A949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20B57FC"/>
    <w:multiLevelType w:val="hybridMultilevel"/>
    <w:tmpl w:val="6600AA34"/>
    <w:lvl w:ilvl="0" w:tplc="602A949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ela Lamarca">
    <w15:presenceInfo w15:providerId="AD" w15:userId="S-1-5-21-8260550-1177186862-1628264008-59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97"/>
    <w:rsid w:val="000A647C"/>
    <w:rsid w:val="001D57D3"/>
    <w:rsid w:val="002D30DE"/>
    <w:rsid w:val="00360184"/>
    <w:rsid w:val="00396C98"/>
    <w:rsid w:val="004E403D"/>
    <w:rsid w:val="004F0BEC"/>
    <w:rsid w:val="00594E90"/>
    <w:rsid w:val="00A055E3"/>
    <w:rsid w:val="00AC1768"/>
    <w:rsid w:val="00CF6041"/>
    <w:rsid w:val="00E46DED"/>
    <w:rsid w:val="00E77E97"/>
    <w:rsid w:val="00F268C8"/>
    <w:rsid w:val="00F46048"/>
    <w:rsid w:val="00FC3E2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1437"/>
  <w15:chartTrackingRefBased/>
  <w15:docId w15:val="{CD8052AB-438F-4153-9BD3-F15321AD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77E97"/>
    <w:rPr>
      <w:rFonts w:eastAsiaTheme="minorEastAsi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7E97"/>
    <w:pPr>
      <w:spacing w:before="120" w:after="120" w:line="264" w:lineRule="auto"/>
      <w:ind w:left="720"/>
    </w:pPr>
    <w:rPr>
      <w:b/>
      <w:sz w:val="24"/>
    </w:rPr>
  </w:style>
  <w:style w:type="character" w:styleId="Collegamentoipertestuale">
    <w:name w:val="Hyperlink"/>
    <w:basedOn w:val="Carpredefinitoparagrafo"/>
    <w:uiPriority w:val="99"/>
    <w:unhideWhenUsed/>
    <w:rsid w:val="00E77E97"/>
    <w:rPr>
      <w:color w:val="0000FF"/>
      <w:u w:val="single"/>
    </w:rPr>
  </w:style>
  <w:style w:type="table" w:styleId="Grigliatabella">
    <w:name w:val="Table Grid"/>
    <w:basedOn w:val="Tabellanormale"/>
    <w:uiPriority w:val="59"/>
    <w:rsid w:val="00E77E97"/>
    <w:pPr>
      <w:spacing w:after="0" w:line="240" w:lineRule="auto"/>
    </w:pPr>
    <w:rPr>
      <w:rFonts w:ascii="Trebuchet MS" w:eastAsiaTheme="minorEastAsia"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E77E97"/>
    <w:rPr>
      <w:sz w:val="16"/>
      <w:szCs w:val="16"/>
    </w:rPr>
  </w:style>
  <w:style w:type="paragraph" w:styleId="Testocommento">
    <w:name w:val="annotation text"/>
    <w:basedOn w:val="Normale"/>
    <w:link w:val="TestocommentoCarattere"/>
    <w:uiPriority w:val="99"/>
    <w:unhideWhenUsed/>
    <w:rsid w:val="00E77E97"/>
    <w:pPr>
      <w:spacing w:line="240" w:lineRule="auto"/>
    </w:pPr>
    <w:rPr>
      <w:sz w:val="20"/>
      <w:szCs w:val="20"/>
    </w:rPr>
  </w:style>
  <w:style w:type="character" w:customStyle="1" w:styleId="TestocommentoCarattere">
    <w:name w:val="Testo commento Carattere"/>
    <w:basedOn w:val="Carpredefinitoparagrafo"/>
    <w:link w:val="Testocommento"/>
    <w:uiPriority w:val="99"/>
    <w:rsid w:val="00E77E97"/>
    <w:rPr>
      <w:rFonts w:eastAsiaTheme="minorEastAsia"/>
      <w:sz w:val="20"/>
      <w:szCs w:val="20"/>
    </w:rPr>
  </w:style>
  <w:style w:type="paragraph" w:styleId="Testofumetto">
    <w:name w:val="Balloon Text"/>
    <w:basedOn w:val="Normale"/>
    <w:link w:val="TestofumettoCarattere"/>
    <w:uiPriority w:val="99"/>
    <w:semiHidden/>
    <w:unhideWhenUsed/>
    <w:rsid w:val="00396C9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96C98"/>
    <w:rPr>
      <w:rFonts w:ascii="Segoe UI" w:eastAsiaTheme="minorEastAsia" w:hAnsi="Segoe UI" w:cs="Segoe UI"/>
      <w:sz w:val="18"/>
      <w:szCs w:val="18"/>
    </w:rPr>
  </w:style>
  <w:style w:type="character" w:styleId="Menzionenonrisolta">
    <w:name w:val="Unresolved Mention"/>
    <w:basedOn w:val="Carpredefinitoparagrafo"/>
    <w:uiPriority w:val="99"/>
    <w:semiHidden/>
    <w:unhideWhenUsed/>
    <w:rsid w:val="00360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240363">
      <w:bodyDiv w:val="1"/>
      <w:marLeft w:val="0"/>
      <w:marRight w:val="0"/>
      <w:marTop w:val="0"/>
      <w:marBottom w:val="0"/>
      <w:divBdr>
        <w:top w:val="none" w:sz="0" w:space="0" w:color="auto"/>
        <w:left w:val="none" w:sz="0" w:space="0" w:color="auto"/>
        <w:bottom w:val="none" w:sz="0" w:space="0" w:color="auto"/>
        <w:right w:val="none" w:sz="0" w:space="0" w:color="auto"/>
      </w:divBdr>
    </w:div>
    <w:div w:id="822239692">
      <w:bodyDiv w:val="1"/>
      <w:marLeft w:val="0"/>
      <w:marRight w:val="0"/>
      <w:marTop w:val="0"/>
      <w:marBottom w:val="0"/>
      <w:divBdr>
        <w:top w:val="none" w:sz="0" w:space="0" w:color="auto"/>
        <w:left w:val="none" w:sz="0" w:space="0" w:color="auto"/>
        <w:bottom w:val="none" w:sz="0" w:space="0" w:color="auto"/>
        <w:right w:val="none" w:sz="0" w:space="0" w:color="auto"/>
      </w:divBdr>
      <w:divsChild>
        <w:div w:id="1435512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o@otb.net" TargetMode="External"/><Relationship Id="rId13" Type="http://schemas.openxmlformats.org/officeDocument/2006/relationships/hyperlink" Target="mailto:privacy@diesel.com" TargetMode="External"/><Relationship Id="rId18" Type="http://schemas.openxmlformats.org/officeDocument/2006/relationships/hyperlink" Target="mailto:privacy@otb.n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privacy@diesel.com" TargetMode="External"/><Relationship Id="rId12" Type="http://schemas.openxmlformats.org/officeDocument/2006/relationships/hyperlink" Target="mailto:privacy@diesel.com" TargetMode="External"/><Relationship Id="rId17" Type="http://schemas.openxmlformats.org/officeDocument/2006/relationships/hyperlink" Target="mailto:privacy@diesel.com" TargetMode="External"/><Relationship Id="rId2" Type="http://schemas.openxmlformats.org/officeDocument/2006/relationships/styles" Target="styles.xml"/><Relationship Id="rId16" Type="http://schemas.openxmlformats.org/officeDocument/2006/relationships/hyperlink" Target="mailto:privacy@diesel.com"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mailto:dpo@otb.net" TargetMode="External"/><Relationship Id="rId11" Type="http://schemas.openxmlformats.org/officeDocument/2006/relationships/hyperlink" Target="mailto:PRIVACY@diesel.com" TargetMode="External"/><Relationship Id="rId24" Type="http://schemas.openxmlformats.org/officeDocument/2006/relationships/customXml" Target="../customXml/item3.xml"/><Relationship Id="rId5" Type="http://schemas.openxmlformats.org/officeDocument/2006/relationships/hyperlink" Target="mailto:privacy@otb.net" TargetMode="External"/><Relationship Id="rId15" Type="http://schemas.openxmlformats.org/officeDocument/2006/relationships/hyperlink" Target="mailto:dpo@otb.net" TargetMode="External"/><Relationship Id="rId23" Type="http://schemas.openxmlformats.org/officeDocument/2006/relationships/customXml" Target="../customXml/item2.xml"/><Relationship Id="rId10" Type="http://schemas.openxmlformats.org/officeDocument/2006/relationships/hyperlink" Target="mailto:privacy@diese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rivacy@diesel.com" TargetMode="External"/><Relationship Id="rId14" Type="http://schemas.openxmlformats.org/officeDocument/2006/relationships/hyperlink" Target="mailto:dpo@otb.net" TargetMode="External"/><Relationship Id="rId22"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644120-448F-4546-B0BF-E6C1CD4CF86A}"/>
</file>

<file path=customXml/itemProps2.xml><?xml version="1.0" encoding="utf-8"?>
<ds:datastoreItem xmlns:ds="http://schemas.openxmlformats.org/officeDocument/2006/customXml" ds:itemID="{3A5E13A5-9B4A-4E82-AAB6-E4B902660E17}"/>
</file>

<file path=customXml/itemProps3.xml><?xml version="1.0" encoding="utf-8"?>
<ds:datastoreItem xmlns:ds="http://schemas.openxmlformats.org/officeDocument/2006/customXml" ds:itemID="{70414FE9-E15A-4124-9A98-24D5AC172570}"/>
</file>

<file path=docProps/app.xml><?xml version="1.0" encoding="utf-8"?>
<Properties xmlns="http://schemas.openxmlformats.org/officeDocument/2006/extended-properties" xmlns:vt="http://schemas.openxmlformats.org/officeDocument/2006/docPropsVTypes">
  <Template>Normal.dotm</Template>
  <TotalTime>0</TotalTime>
  <Pages>7</Pages>
  <Words>4108</Words>
  <Characters>23417</Characters>
  <Application>Microsoft Office Word</Application>
  <DocSecurity>0</DocSecurity>
  <Lines>195</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dc:creator>
  <cp:keywords/>
  <dc:description/>
  <cp:lastModifiedBy>Angela Lamarca</cp:lastModifiedBy>
  <cp:revision>4</cp:revision>
  <dcterms:created xsi:type="dcterms:W3CDTF">2021-03-02T10:00:00Z</dcterms:created>
  <dcterms:modified xsi:type="dcterms:W3CDTF">2021-03-04T09:11:00Z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